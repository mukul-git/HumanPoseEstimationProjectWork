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DAA39" w14:textId="053918D1" w:rsidR="00323EF7" w:rsidRPr="00213CEE" w:rsidRDefault="00213CEE" w:rsidP="00213CEE">
      <w:pPr>
        <w:autoSpaceDE w:val="0"/>
        <w:autoSpaceDN w:val="0"/>
        <w:adjustRightInd w:val="0"/>
        <w:spacing w:after="0" w:line="240" w:lineRule="auto"/>
        <w:rPr>
          <w:rFonts w:ascii="NimbusSanL-Regu" w:hAnsi="NimbusSanL-Regu" w:cs="NimbusSanL-Regu"/>
          <w:b/>
          <w:bCs/>
          <w:sz w:val="48"/>
          <w:szCs w:val="48"/>
        </w:rPr>
      </w:pPr>
      <w:r w:rsidRPr="00213CEE">
        <w:rPr>
          <w:rFonts w:ascii="NimbusSanL-Regu" w:hAnsi="NimbusSanL-Regu" w:cs="NimbusSanL-Regu"/>
          <w:b/>
          <w:bCs/>
          <w:sz w:val="48"/>
          <w:szCs w:val="48"/>
        </w:rPr>
        <w:t>Human Action Recognition and Prediction:</w:t>
      </w:r>
      <w:r>
        <w:rPr>
          <w:rFonts w:ascii="NimbusSanL-Regu" w:hAnsi="NimbusSanL-Regu" w:cs="NimbusSanL-Regu"/>
          <w:b/>
          <w:bCs/>
          <w:sz w:val="48"/>
          <w:szCs w:val="48"/>
        </w:rPr>
        <w:t xml:space="preserve"> </w:t>
      </w:r>
      <w:r w:rsidRPr="00213CEE">
        <w:rPr>
          <w:rFonts w:ascii="NimbusSanL-Regu" w:hAnsi="NimbusSanL-Regu" w:cs="NimbusSanL-Regu"/>
          <w:b/>
          <w:bCs/>
          <w:sz w:val="48"/>
          <w:szCs w:val="48"/>
        </w:rPr>
        <w:t>A Survey</w:t>
      </w:r>
    </w:p>
    <w:p w14:paraId="7A91CC3F" w14:textId="7A79AC17" w:rsidR="00323EF7" w:rsidRDefault="00323EF7"/>
    <w:p w14:paraId="28CBE7F7" w14:textId="4EFFEEF0" w:rsidR="00213CEE" w:rsidRDefault="000B151E">
      <w:pPr>
        <w:rPr>
          <w:rFonts w:ascii="NimbusSanL-Bold" w:hAnsi="NimbusSanL-Bold" w:cs="NimbusSanL-Bold"/>
          <w:b/>
          <w:bCs/>
          <w:sz w:val="18"/>
          <w:szCs w:val="18"/>
        </w:rPr>
      </w:pPr>
      <w:r>
        <w:rPr>
          <w:rFonts w:ascii="NimbusSanL-Bold" w:hAnsi="NimbusSanL-Bold" w:cs="NimbusSanL-Bold"/>
          <w:b/>
          <w:bCs/>
        </w:rPr>
        <w:t>I</w:t>
      </w:r>
      <w:r>
        <w:rPr>
          <w:rFonts w:ascii="NimbusSanL-Bold" w:hAnsi="NimbusSanL-Bold" w:cs="NimbusSanL-Bold"/>
          <w:b/>
          <w:bCs/>
          <w:sz w:val="18"/>
          <w:szCs w:val="18"/>
        </w:rPr>
        <w:t>NTRODUCTION</w:t>
      </w:r>
    </w:p>
    <w:p w14:paraId="369D9156" w14:textId="77777777" w:rsidR="000C0467" w:rsidRDefault="00B253DE" w:rsidP="00B253DE">
      <w:pPr>
        <w:rPr>
          <w:rFonts w:ascii="NimbusSanL-Bold" w:hAnsi="NimbusSanL-Bold" w:cs="NimbusSanL-Bold"/>
          <w:sz w:val="18"/>
          <w:szCs w:val="18"/>
        </w:rPr>
      </w:pPr>
      <w:r w:rsidRPr="00B253DE">
        <w:rPr>
          <w:rFonts w:ascii="NimbusSanL-Bold" w:hAnsi="NimbusSanL-Bold" w:cs="NimbusSanL-Bold"/>
          <w:sz w:val="18"/>
          <w:szCs w:val="18"/>
        </w:rPr>
        <w:t>Video analysis research work has progressed from understanding the present state to predicting the future events. Human actions have an inherent goal driving it. AI research work targets to predict human actions so that it can provide effective services. For e.g., a medical assistant robot should be capable of perceiving patient’s actions, analyze efficacy of exercises prescribed to him and thereby prevent further injuries.</w:t>
      </w:r>
      <w:r>
        <w:rPr>
          <w:rFonts w:ascii="NimbusSanL-Bold" w:hAnsi="NimbusSanL-Bold" w:cs="NimbusSanL-Bold"/>
          <w:sz w:val="18"/>
          <w:szCs w:val="18"/>
        </w:rPr>
        <w:t xml:space="preserve"> </w:t>
      </w:r>
    </w:p>
    <w:p w14:paraId="0616E67C" w14:textId="083A10A7" w:rsidR="00F75BDE" w:rsidRPr="000C0467" w:rsidRDefault="69EE1D9F" w:rsidP="00B253DE">
      <w:pPr>
        <w:rPr>
          <w:rFonts w:ascii="NimbusSanL-Bold" w:hAnsi="NimbusSanL-Bold" w:cs="NimbusSanL-Bold"/>
          <w:sz w:val="18"/>
          <w:szCs w:val="18"/>
        </w:rPr>
      </w:pPr>
      <w:r w:rsidRPr="69EE1D9F">
        <w:rPr>
          <w:rFonts w:ascii="NimbusSanL-Bold" w:hAnsi="NimbusSanL-Bold" w:cs="NimbusSanL-Bold"/>
          <w:sz w:val="18"/>
          <w:szCs w:val="18"/>
        </w:rPr>
        <w:t>The major applied difference between action recognition and action prediction lies when a decision is made. Human action recognition is to infer the action label after the entire action execution has been observed, whereas prediction requires arriving at future state conclusion before it happens, which mandates faster inference engines.</w:t>
      </w:r>
    </w:p>
    <w:p w14:paraId="64F7BD54" w14:textId="77777777" w:rsidR="000C0467" w:rsidRDefault="000C0467">
      <w:pPr>
        <w:rPr>
          <w:rFonts w:ascii="NimbusSanL-Bold" w:hAnsi="NimbusSanL-Bold" w:cs="NimbusSanL-Bold"/>
          <w:b/>
          <w:bCs/>
        </w:rPr>
      </w:pPr>
    </w:p>
    <w:p w14:paraId="17DEC610" w14:textId="77777777" w:rsidR="000C0467" w:rsidRDefault="00F75BDE">
      <w:pPr>
        <w:rPr>
          <w:rFonts w:ascii="NimbusSanL-Bold" w:hAnsi="NimbusSanL-Bold" w:cs="NimbusSanL-Bold"/>
          <w:b/>
          <w:bCs/>
        </w:rPr>
      </w:pPr>
      <w:r w:rsidRPr="00F75BDE">
        <w:rPr>
          <w:rFonts w:ascii="NimbusSanL-Bold" w:hAnsi="NimbusSanL-Bold" w:cs="NimbusSanL-Bold"/>
          <w:b/>
          <w:bCs/>
        </w:rPr>
        <w:t>Real world applications</w:t>
      </w:r>
    </w:p>
    <w:p w14:paraId="76EA2CD8" w14:textId="6A74A4AF" w:rsidR="00D62BB3" w:rsidRPr="000C0467" w:rsidRDefault="00D62BB3">
      <w:pPr>
        <w:rPr>
          <w:rFonts w:ascii="NimbusSanL-Bold" w:hAnsi="NimbusSanL-Bold" w:cs="NimbusSanL-Bold"/>
          <w:b/>
          <w:bCs/>
        </w:rPr>
      </w:pPr>
      <w:r>
        <w:rPr>
          <w:rFonts w:ascii="NimbusSanL-ReguItal" w:hAnsi="NimbusSanL-ReguItal" w:cs="NimbusSanL-ReguItal"/>
          <w:sz w:val="19"/>
          <w:szCs w:val="19"/>
        </w:rPr>
        <w:t xml:space="preserve">Human action recognition and prediction methods powers a plethora of </w:t>
      </w:r>
      <w:proofErr w:type="gramStart"/>
      <w:r>
        <w:rPr>
          <w:rFonts w:ascii="NimbusSanL-ReguItal" w:hAnsi="NimbusSanL-ReguItal" w:cs="NimbusSanL-ReguItal"/>
          <w:sz w:val="19"/>
          <w:szCs w:val="19"/>
        </w:rPr>
        <w:t>real world</w:t>
      </w:r>
      <w:proofErr w:type="gramEnd"/>
      <w:r>
        <w:rPr>
          <w:rFonts w:ascii="NimbusSanL-ReguItal" w:hAnsi="NimbusSanL-ReguItal" w:cs="NimbusSanL-ReguItal"/>
          <w:sz w:val="19"/>
          <w:szCs w:val="19"/>
        </w:rPr>
        <w:t xml:space="preserve"> applications</w:t>
      </w:r>
      <w:r w:rsidR="00BE73B2">
        <w:rPr>
          <w:rFonts w:ascii="NimbusSanL-ReguItal" w:hAnsi="NimbusSanL-ReguItal" w:cs="NimbusSanL-ReguItal"/>
          <w:sz w:val="19"/>
          <w:szCs w:val="19"/>
        </w:rPr>
        <w:t xml:space="preserve"> such as video surveillance, video content auto tagging for retrieval, entertainment &amp; gaming industry, human robot interaction and last but not the least autonomous driving technology.</w:t>
      </w:r>
    </w:p>
    <w:p w14:paraId="485EE7B8" w14:textId="34F50B62" w:rsidR="00D62BB3" w:rsidRDefault="69EE1D9F">
      <w:pPr>
        <w:rPr>
          <w:rFonts w:ascii="NimbusSanL-ReguItal" w:hAnsi="NimbusSanL-ReguItal" w:cs="NimbusSanL-ReguItal"/>
          <w:sz w:val="19"/>
          <w:szCs w:val="19"/>
        </w:rPr>
      </w:pPr>
      <w:r w:rsidRPr="69EE1D9F">
        <w:rPr>
          <w:rFonts w:ascii="NimbusSanL-ReguItal" w:hAnsi="NimbusSanL-ReguItal" w:cs="NimbusSanL-ReguItal"/>
          <w:sz w:val="19"/>
          <w:szCs w:val="19"/>
        </w:rPr>
        <w:t xml:space="preserve">State-of-the-art algorithms such as temporal segment network, spatiotemporal multiplier convolution network and activity prediction using </w:t>
      </w:r>
      <w:r w:rsidRPr="69EE1D9F">
        <w:rPr>
          <w:rFonts w:ascii="NimbusSanL-ReguItal" w:hAnsi="NimbusSanL-ReguItal" w:cs="NimbusSanL-ReguItal"/>
          <w:sz w:val="19"/>
          <w:szCs w:val="19"/>
          <w:highlight w:val="yellow"/>
        </w:rPr>
        <w:t>LSTM</w:t>
      </w:r>
      <w:commentRangeStart w:id="0"/>
      <w:commentRangeStart w:id="1"/>
      <w:r w:rsidRPr="69EE1D9F">
        <w:rPr>
          <w:rFonts w:ascii="NimbusSanL-ReguItal" w:hAnsi="NimbusSanL-ReguItal" w:cs="NimbusSanL-ReguItal"/>
          <w:sz w:val="19"/>
          <w:szCs w:val="19"/>
        </w:rPr>
        <w:t>,</w:t>
      </w:r>
      <w:commentRangeEnd w:id="0"/>
      <w:r w:rsidR="00796DA8">
        <w:commentReference w:id="0"/>
      </w:r>
      <w:commentRangeEnd w:id="1"/>
      <w:r w:rsidR="00DB481E">
        <w:rPr>
          <w:rStyle w:val="CommentReference"/>
        </w:rPr>
        <w:commentReference w:id="1"/>
      </w:r>
      <w:r w:rsidRPr="69EE1D9F">
        <w:rPr>
          <w:rFonts w:ascii="NimbusSanL-ReguItal" w:hAnsi="NimbusSanL-ReguItal" w:cs="NimbusSanL-ReguItal"/>
          <w:sz w:val="19"/>
          <w:szCs w:val="19"/>
        </w:rPr>
        <w:t xml:space="preserve">  remarkably reduces human labor in analyzing a large-scale video data and provide understanding on the current state and future state of an ongoing video data.</w:t>
      </w:r>
    </w:p>
    <w:p w14:paraId="2A141DC4" w14:textId="10C74997" w:rsidR="00F75BDE" w:rsidRDefault="00F75BDE">
      <w:pPr>
        <w:rPr>
          <w:rFonts w:ascii="NimbusSanL-ReguItal" w:hAnsi="NimbusSanL-ReguItal" w:cs="NimbusSanL-ReguItal"/>
          <w:sz w:val="19"/>
          <w:szCs w:val="19"/>
        </w:rPr>
      </w:pPr>
      <w:r>
        <w:rPr>
          <w:rFonts w:ascii="NimbusSanL-ReguItal" w:hAnsi="NimbusSanL-ReguItal" w:cs="NimbusSanL-ReguItal"/>
          <w:sz w:val="19"/>
          <w:szCs w:val="19"/>
        </w:rPr>
        <w:t xml:space="preserve">RGB-D sensors like Kinect provide depth info in addition to RGB info. This extra depth dimension encodes rich structural data and facilitates </w:t>
      </w:r>
      <w:r w:rsidR="00D62BB3">
        <w:rPr>
          <w:rFonts w:ascii="NimbusSanL-ReguItal" w:hAnsi="NimbusSanL-ReguItal" w:cs="NimbusSanL-ReguItal"/>
          <w:sz w:val="19"/>
          <w:szCs w:val="19"/>
        </w:rPr>
        <w:t>action recognition as it simplifies intra class motion variations and reduces cluttered background noise.</w:t>
      </w:r>
    </w:p>
    <w:p w14:paraId="428F026F" w14:textId="581C8B40" w:rsidR="000B151E" w:rsidRPr="00C01057" w:rsidRDefault="000B151E">
      <w:pPr>
        <w:rPr>
          <w:rFonts w:ascii="NimbusSanL-ReguItal" w:hAnsi="NimbusSanL-ReguItal" w:cs="NimbusSanL-ReguItal"/>
          <w:sz w:val="19"/>
          <w:szCs w:val="19"/>
        </w:rPr>
      </w:pPr>
      <w:r w:rsidRPr="00C01057">
        <w:rPr>
          <w:rFonts w:ascii="NimbusSanL-ReguItal" w:hAnsi="NimbusSanL-ReguItal" w:cs="NimbusSanL-ReguItal"/>
          <w:sz w:val="19"/>
          <w:szCs w:val="19"/>
        </w:rPr>
        <w:t xml:space="preserve">Action prediction algorithms </w:t>
      </w:r>
      <w:r w:rsidR="00D9196E" w:rsidRPr="00C01057">
        <w:rPr>
          <w:rFonts w:ascii="NimbusSanL-ReguItal" w:hAnsi="NimbusSanL-ReguItal" w:cs="NimbusSanL-ReguItal"/>
          <w:sz w:val="19"/>
          <w:szCs w:val="19"/>
        </w:rPr>
        <w:t xml:space="preserve">are used to predict a person’s intention and trajectory of motion in a short period of time </w:t>
      </w:r>
      <w:r w:rsidR="00D318AF" w:rsidRPr="00C01057">
        <w:rPr>
          <w:rFonts w:ascii="NimbusSanL-ReguItal" w:hAnsi="NimbusSanL-ReguItal" w:cs="NimbusSanL-ReguItal"/>
          <w:sz w:val="19"/>
          <w:szCs w:val="19"/>
        </w:rPr>
        <w:t>by studying action evolution so as to avoid collision in autonomous driving vehicles.</w:t>
      </w:r>
    </w:p>
    <w:p w14:paraId="2B860A6E" w14:textId="77777777" w:rsidR="000C0467" w:rsidRDefault="000C0467">
      <w:pPr>
        <w:rPr>
          <w:rFonts w:ascii="NimbusSanL-Bold" w:hAnsi="NimbusSanL-Bold" w:cs="NimbusSanL-Bold"/>
          <w:b/>
          <w:bCs/>
        </w:rPr>
      </w:pPr>
    </w:p>
    <w:p w14:paraId="687CD9AD" w14:textId="55DD72B2" w:rsidR="000B151E" w:rsidRPr="00D318AF" w:rsidRDefault="00D318AF">
      <w:pPr>
        <w:rPr>
          <w:rFonts w:ascii="NimbusSanL-Bold" w:hAnsi="NimbusSanL-Bold" w:cs="NimbusSanL-Bold"/>
          <w:b/>
          <w:bCs/>
        </w:rPr>
      </w:pPr>
      <w:r w:rsidRPr="00D318AF">
        <w:rPr>
          <w:rFonts w:ascii="NimbusSanL-Bold" w:hAnsi="NimbusSanL-Bold" w:cs="NimbusSanL-Bold"/>
          <w:b/>
          <w:bCs/>
        </w:rPr>
        <w:t>Research Challenges</w:t>
      </w:r>
    </w:p>
    <w:p w14:paraId="004473C6" w14:textId="0F49583B" w:rsidR="00AD2C39" w:rsidRPr="00C01057" w:rsidRDefault="69EE1D9F" w:rsidP="69EE1D9F">
      <w:pPr>
        <w:autoSpaceDE w:val="0"/>
        <w:autoSpaceDN w:val="0"/>
        <w:adjustRightInd w:val="0"/>
        <w:spacing w:after="0" w:line="240" w:lineRule="auto"/>
        <w:rPr>
          <w:rFonts w:ascii="NimbusSanL-ReguItal" w:hAnsi="NimbusSanL-ReguItal" w:cs="NimbusSanL-ReguItal"/>
          <w:sz w:val="19"/>
          <w:szCs w:val="19"/>
          <w:highlight w:val="yellow"/>
        </w:rPr>
      </w:pPr>
      <w:r w:rsidRPr="69EE1D9F">
        <w:rPr>
          <w:rFonts w:ascii="NimbusSanL-ReguItal" w:hAnsi="NimbusSanL-ReguItal" w:cs="NimbusSanL-ReguItal"/>
          <w:sz w:val="19"/>
          <w:szCs w:val="19"/>
          <w:highlight w:val="yellow"/>
        </w:rPr>
        <w:t>Action recognition and prediction research work involves numerous hurdles such as distinguishing between Intra- and Inter-class variations, Cluttered background and camera motion, insufficient annotated data and uneven predictability.</w:t>
      </w:r>
      <w:commentRangeStart w:id="2"/>
      <w:commentRangeStart w:id="3"/>
      <w:commentRangeEnd w:id="2"/>
      <w:r w:rsidR="00AD2C39">
        <w:commentReference w:id="2"/>
      </w:r>
      <w:commentRangeEnd w:id="3"/>
      <w:r w:rsidR="0015389A">
        <w:rPr>
          <w:rStyle w:val="CommentReference"/>
        </w:rPr>
        <w:commentReference w:id="3"/>
      </w:r>
    </w:p>
    <w:p w14:paraId="7DEDE825" w14:textId="148D6968" w:rsidR="00AD2C39" w:rsidRPr="00C01057" w:rsidRDefault="00AD2C39" w:rsidP="000B151E">
      <w:pPr>
        <w:autoSpaceDE w:val="0"/>
        <w:autoSpaceDN w:val="0"/>
        <w:adjustRightInd w:val="0"/>
        <w:spacing w:after="0" w:line="240" w:lineRule="auto"/>
        <w:rPr>
          <w:rFonts w:ascii="NimbusSanL-ReguItal" w:hAnsi="NimbusSanL-ReguItal" w:cs="NimbusSanL-ReguItal"/>
          <w:sz w:val="19"/>
          <w:szCs w:val="19"/>
        </w:rPr>
      </w:pPr>
      <w:r w:rsidRPr="00C01057">
        <w:rPr>
          <w:rFonts w:ascii="NimbusSanL-ReguItal" w:hAnsi="NimbusSanL-ReguItal" w:cs="NimbusSanL-ReguItal"/>
          <w:sz w:val="19"/>
          <w:szCs w:val="19"/>
        </w:rPr>
        <w:t xml:space="preserve">Deep learning has shown promising results on data collected from uncontrolled </w:t>
      </w:r>
      <w:r w:rsidR="00C01057" w:rsidRPr="00C01057">
        <w:rPr>
          <w:rFonts w:ascii="NimbusSanL-ReguItal" w:hAnsi="NimbusSanL-ReguItal" w:cs="NimbusSanL-ReguItal"/>
          <w:sz w:val="19"/>
          <w:szCs w:val="19"/>
        </w:rPr>
        <w:t>settings,</w:t>
      </w:r>
      <w:r w:rsidRPr="00C01057">
        <w:rPr>
          <w:rFonts w:ascii="NimbusSanL-ReguItal" w:hAnsi="NimbusSanL-ReguItal" w:cs="NimbusSanL-ReguItal"/>
          <w:sz w:val="19"/>
          <w:szCs w:val="19"/>
        </w:rPr>
        <w:t xml:space="preserve"> but it require</w:t>
      </w:r>
      <w:r w:rsidR="00C01057">
        <w:rPr>
          <w:rFonts w:ascii="NimbusSanL-ReguItal" w:hAnsi="NimbusSanL-ReguItal" w:cs="NimbusSanL-ReguItal"/>
          <w:sz w:val="19"/>
          <w:szCs w:val="19"/>
        </w:rPr>
        <w:t>s</w:t>
      </w:r>
      <w:r w:rsidRPr="00C01057">
        <w:rPr>
          <w:rFonts w:ascii="NimbusSanL-ReguItal" w:hAnsi="NimbusSanL-ReguItal" w:cs="NimbusSanL-ReguItal"/>
          <w:sz w:val="19"/>
          <w:szCs w:val="19"/>
        </w:rPr>
        <w:t xml:space="preserve"> large amount of annotated training dataset.</w:t>
      </w:r>
    </w:p>
    <w:p w14:paraId="4A258754" w14:textId="6A188597" w:rsidR="00D318AF" w:rsidRDefault="00D318AF" w:rsidP="000B151E">
      <w:pPr>
        <w:autoSpaceDE w:val="0"/>
        <w:autoSpaceDN w:val="0"/>
        <w:adjustRightInd w:val="0"/>
        <w:spacing w:after="0" w:line="240" w:lineRule="auto"/>
        <w:rPr>
          <w:rFonts w:ascii="NimbusSanL-Bold" w:hAnsi="NimbusSanL-Bold" w:cs="NimbusSanL-Bold"/>
          <w:b/>
          <w:bCs/>
          <w:sz w:val="19"/>
          <w:szCs w:val="19"/>
        </w:rPr>
      </w:pPr>
    </w:p>
    <w:p w14:paraId="49C9E1F3" w14:textId="7D80524B" w:rsidR="00AD2C39" w:rsidRDefault="00AD2C39" w:rsidP="000B151E">
      <w:pPr>
        <w:autoSpaceDE w:val="0"/>
        <w:autoSpaceDN w:val="0"/>
        <w:adjustRightInd w:val="0"/>
        <w:spacing w:after="0" w:line="240" w:lineRule="auto"/>
        <w:rPr>
          <w:rFonts w:ascii="NimbusSanL-Bold" w:hAnsi="NimbusSanL-Bold" w:cs="NimbusSanL-Bold"/>
          <w:b/>
          <w:bCs/>
          <w:sz w:val="19"/>
          <w:szCs w:val="19"/>
        </w:rPr>
      </w:pPr>
    </w:p>
    <w:p w14:paraId="3EE2159C" w14:textId="33886B4D" w:rsidR="00AD2C39" w:rsidRDefault="00AD2C39" w:rsidP="000B151E">
      <w:pPr>
        <w:autoSpaceDE w:val="0"/>
        <w:autoSpaceDN w:val="0"/>
        <w:adjustRightInd w:val="0"/>
        <w:spacing w:after="0" w:line="240" w:lineRule="auto"/>
        <w:rPr>
          <w:rFonts w:ascii="NimbusSanL-Bold" w:hAnsi="NimbusSanL-Bold" w:cs="NimbusSanL-Bold"/>
          <w:b/>
          <w:bCs/>
          <w:sz w:val="19"/>
          <w:szCs w:val="19"/>
        </w:rPr>
      </w:pPr>
      <w:r>
        <w:rPr>
          <w:rFonts w:ascii="NimbusSanL-Bold" w:hAnsi="NimbusSanL-Bold" w:cs="NimbusSanL-Bold"/>
          <w:b/>
          <w:bCs/>
          <w:sz w:val="19"/>
          <w:szCs w:val="19"/>
        </w:rPr>
        <w:t>HUMAN PERCEPTION OF ACTIONS</w:t>
      </w:r>
    </w:p>
    <w:p w14:paraId="138938A0" w14:textId="124E1736" w:rsidR="00AD2C39" w:rsidRDefault="00AD2C39" w:rsidP="000B151E">
      <w:pPr>
        <w:autoSpaceDE w:val="0"/>
        <w:autoSpaceDN w:val="0"/>
        <w:adjustRightInd w:val="0"/>
        <w:spacing w:after="0" w:line="240" w:lineRule="auto"/>
        <w:rPr>
          <w:rFonts w:ascii="NimbusSanL-Bold" w:hAnsi="NimbusSanL-Bold" w:cs="NimbusSanL-Bold"/>
          <w:b/>
          <w:bCs/>
          <w:sz w:val="19"/>
          <w:szCs w:val="19"/>
        </w:rPr>
      </w:pPr>
    </w:p>
    <w:p w14:paraId="58DD3839" w14:textId="7DD1B0F3" w:rsidR="00AD2C39" w:rsidRPr="00C01057" w:rsidRDefault="00AD2C39" w:rsidP="000B151E">
      <w:pPr>
        <w:autoSpaceDE w:val="0"/>
        <w:autoSpaceDN w:val="0"/>
        <w:adjustRightInd w:val="0"/>
        <w:spacing w:after="0" w:line="240" w:lineRule="auto"/>
        <w:rPr>
          <w:rFonts w:ascii="NimbusSanL-ReguItal" w:hAnsi="NimbusSanL-ReguItal" w:cs="NimbusSanL-ReguItal"/>
          <w:sz w:val="19"/>
          <w:szCs w:val="19"/>
        </w:rPr>
      </w:pPr>
      <w:r w:rsidRPr="00C01057">
        <w:rPr>
          <w:rFonts w:ascii="NimbusSanL-ReguItal" w:hAnsi="NimbusSanL-ReguItal" w:cs="NimbusSanL-ReguItal"/>
          <w:sz w:val="19"/>
          <w:szCs w:val="19"/>
        </w:rPr>
        <w:t xml:space="preserve">Different perspectives describing an action needs to answer what is the action, why the action was performed and who executed the action. Computation models for former two concerns have been thoroughly studied and implemented with considerable success, but the studies on agent’s identity and social context which provides a better description of the agent, i.e. narrative understanding has fewer work in computer vision community. As humans we draw inference about the goal of an action by observing the end state after an action is performed. </w:t>
      </w:r>
      <w:r w:rsidR="00C01057" w:rsidRPr="00C01057">
        <w:rPr>
          <w:rFonts w:ascii="NimbusSanL-ReguItal" w:hAnsi="NimbusSanL-ReguItal" w:cs="NimbusSanL-ReguItal"/>
          <w:sz w:val="19"/>
          <w:szCs w:val="19"/>
        </w:rPr>
        <w:t>It is believed that the inference is arrived at drawing similarities between observed action and observer’s own motor representation for that action with the help of mirror neuron system.</w:t>
      </w:r>
    </w:p>
    <w:p w14:paraId="2426BF29" w14:textId="707E63FE" w:rsidR="00AD2C39" w:rsidRPr="00C01057" w:rsidRDefault="00AD2C39" w:rsidP="000B151E">
      <w:pPr>
        <w:autoSpaceDE w:val="0"/>
        <w:autoSpaceDN w:val="0"/>
        <w:adjustRightInd w:val="0"/>
        <w:spacing w:after="0" w:line="240" w:lineRule="auto"/>
        <w:rPr>
          <w:rFonts w:ascii="NimbusSanL-ReguItal" w:hAnsi="NimbusSanL-ReguItal" w:cs="NimbusSanL-ReguItal"/>
          <w:sz w:val="19"/>
          <w:szCs w:val="19"/>
        </w:rPr>
      </w:pPr>
    </w:p>
    <w:p w14:paraId="3BCF0215" w14:textId="745D5C7C" w:rsidR="00C01057" w:rsidRPr="00C01057" w:rsidRDefault="00C01057" w:rsidP="000B151E">
      <w:pPr>
        <w:autoSpaceDE w:val="0"/>
        <w:autoSpaceDN w:val="0"/>
        <w:adjustRightInd w:val="0"/>
        <w:spacing w:after="0" w:line="240" w:lineRule="auto"/>
        <w:rPr>
          <w:rFonts w:ascii="NimbusSanL-ReguItal" w:hAnsi="NimbusSanL-ReguItal" w:cs="NimbusSanL-ReguItal"/>
          <w:sz w:val="19"/>
          <w:szCs w:val="19"/>
        </w:rPr>
      </w:pPr>
      <w:r w:rsidRPr="00C01057">
        <w:rPr>
          <w:rFonts w:ascii="NimbusSanL-ReguItal" w:hAnsi="NimbusSanL-ReguItal" w:cs="NimbusSanL-ReguItal"/>
          <w:sz w:val="19"/>
          <w:szCs w:val="19"/>
        </w:rPr>
        <w:lastRenderedPageBreak/>
        <w:t>Action prediction cues are also drawn from emotional and attentional information such as facial expression or gaze of the individual.</w:t>
      </w:r>
    </w:p>
    <w:p w14:paraId="3CB1F410" w14:textId="11ECDCC3" w:rsidR="00C01057" w:rsidRDefault="00C01057" w:rsidP="000B151E">
      <w:pPr>
        <w:autoSpaceDE w:val="0"/>
        <w:autoSpaceDN w:val="0"/>
        <w:adjustRightInd w:val="0"/>
        <w:spacing w:after="0" w:line="240" w:lineRule="auto"/>
        <w:rPr>
          <w:rFonts w:ascii="NimbusSanL-Bold" w:hAnsi="NimbusSanL-Bold" w:cs="NimbusSanL-Bold"/>
          <w:b/>
          <w:bCs/>
          <w:sz w:val="19"/>
          <w:szCs w:val="19"/>
        </w:rPr>
      </w:pPr>
    </w:p>
    <w:p w14:paraId="46DDDB3D" w14:textId="0E366477" w:rsidR="00C01057" w:rsidRDefault="69EE1D9F" w:rsidP="000B151E">
      <w:pPr>
        <w:autoSpaceDE w:val="0"/>
        <w:autoSpaceDN w:val="0"/>
        <w:adjustRightInd w:val="0"/>
        <w:spacing w:after="0" w:line="240" w:lineRule="auto"/>
        <w:rPr>
          <w:rFonts w:ascii="NimbusSanL-Bold" w:hAnsi="NimbusSanL-Bold" w:cs="NimbusSanL-Bold"/>
          <w:b/>
          <w:bCs/>
          <w:sz w:val="19"/>
          <w:szCs w:val="19"/>
        </w:rPr>
      </w:pPr>
      <w:r w:rsidRPr="69EE1D9F">
        <w:rPr>
          <w:rFonts w:ascii="NimbusSanL-Bold" w:hAnsi="NimbusSanL-Bold" w:cs="NimbusSanL-Bold"/>
          <w:b/>
          <w:bCs/>
          <w:sz w:val="19"/>
          <w:szCs w:val="19"/>
          <w:highlight w:val="yellow"/>
        </w:rPr>
        <w:t>Action Recognition</w:t>
      </w:r>
    </w:p>
    <w:p w14:paraId="2ED64282" w14:textId="77777777" w:rsidR="00C01057" w:rsidRDefault="00C01057" w:rsidP="000B151E">
      <w:pPr>
        <w:autoSpaceDE w:val="0"/>
        <w:autoSpaceDN w:val="0"/>
        <w:adjustRightInd w:val="0"/>
        <w:spacing w:after="0" w:line="240" w:lineRule="auto"/>
        <w:rPr>
          <w:rFonts w:ascii="NimbusSanL-Bold" w:hAnsi="NimbusSanL-Bold" w:cs="NimbusSanL-Bold"/>
          <w:b/>
          <w:bCs/>
          <w:sz w:val="19"/>
          <w:szCs w:val="19"/>
        </w:rPr>
      </w:pPr>
    </w:p>
    <w:p w14:paraId="410E7E13" w14:textId="272B3DCF" w:rsidR="000B151E" w:rsidRDefault="000B151E" w:rsidP="000B151E">
      <w:pPr>
        <w:autoSpaceDE w:val="0"/>
        <w:autoSpaceDN w:val="0"/>
        <w:adjustRightInd w:val="0"/>
        <w:spacing w:after="0" w:line="240" w:lineRule="auto"/>
        <w:rPr>
          <w:rFonts w:ascii="NimbusSanL-Bold" w:hAnsi="NimbusSanL-Bold" w:cs="NimbusSanL-Bold"/>
          <w:b/>
          <w:bCs/>
          <w:sz w:val="19"/>
          <w:szCs w:val="19"/>
        </w:rPr>
      </w:pPr>
      <w:r>
        <w:rPr>
          <w:rFonts w:ascii="NimbusSanL-Bold" w:hAnsi="NimbusSanL-Bold" w:cs="NimbusSanL-Bold"/>
          <w:b/>
          <w:bCs/>
          <w:sz w:val="19"/>
          <w:szCs w:val="19"/>
        </w:rPr>
        <w:t>Shallow Approaches</w:t>
      </w:r>
    </w:p>
    <w:p w14:paraId="741B2A28" w14:textId="77777777" w:rsidR="00BE291F" w:rsidRDefault="00BE291F" w:rsidP="000B151E">
      <w:pPr>
        <w:autoSpaceDE w:val="0"/>
        <w:autoSpaceDN w:val="0"/>
        <w:adjustRightInd w:val="0"/>
        <w:spacing w:after="0" w:line="240" w:lineRule="auto"/>
        <w:rPr>
          <w:rFonts w:ascii="NimbusSanL-Bold" w:hAnsi="NimbusSanL-Bold" w:cs="NimbusSanL-Bold"/>
          <w:b/>
          <w:bCs/>
          <w:sz w:val="19"/>
          <w:szCs w:val="19"/>
        </w:rPr>
      </w:pPr>
    </w:p>
    <w:p w14:paraId="4BD99C03" w14:textId="22CA9B97" w:rsidR="000B151E" w:rsidRPr="00BE291F" w:rsidRDefault="69EE1D9F" w:rsidP="00BE291F">
      <w:pPr>
        <w:pStyle w:val="ListParagraph"/>
        <w:numPr>
          <w:ilvl w:val="0"/>
          <w:numId w:val="2"/>
        </w:numPr>
        <w:rPr>
          <w:rFonts w:ascii="NimbusSanL-ReguItal" w:hAnsi="NimbusSanL-ReguItal" w:cs="NimbusSanL-ReguItal"/>
          <w:sz w:val="19"/>
          <w:szCs w:val="19"/>
        </w:rPr>
      </w:pPr>
      <w:r w:rsidRPr="69EE1D9F">
        <w:rPr>
          <w:rFonts w:ascii="NimbusSanL-ReguItal" w:hAnsi="NimbusSanL-ReguItal" w:cs="NimbusSanL-ReguItal"/>
          <w:b/>
          <w:bCs/>
          <w:sz w:val="19"/>
          <w:szCs w:val="19"/>
          <w:highlight w:val="yellow"/>
        </w:rPr>
        <w:t>Action Representation</w:t>
      </w:r>
    </w:p>
    <w:p w14:paraId="6ED4D557" w14:textId="77777777" w:rsidR="00BE291F" w:rsidRDefault="00C01057" w:rsidP="00BE291F">
      <w:pPr>
        <w:rPr>
          <w:rFonts w:ascii="NimbusSanL-ReguItal" w:hAnsi="NimbusSanL-ReguItal" w:cs="NimbusSanL-ReguItal"/>
          <w:sz w:val="19"/>
          <w:szCs w:val="19"/>
        </w:rPr>
      </w:pPr>
      <w:r w:rsidRPr="00BE291F">
        <w:rPr>
          <w:rFonts w:ascii="NimbusSanL-ReguItal" w:hAnsi="NimbusSanL-ReguItal" w:cs="NimbusSanL-ReguItal"/>
          <w:sz w:val="19"/>
          <w:szCs w:val="19"/>
        </w:rPr>
        <w:t xml:space="preserve">Action recognition problem statement resolution requires that we figure out </w:t>
      </w:r>
      <w:r w:rsidR="000B151E" w:rsidRPr="00BE291F">
        <w:rPr>
          <w:rFonts w:ascii="NimbusSanL-ReguItal" w:hAnsi="NimbusSanL-ReguItal" w:cs="NimbusSanL-ReguItal"/>
          <w:sz w:val="19"/>
          <w:szCs w:val="19"/>
        </w:rPr>
        <w:t>how to represent an action in a video</w:t>
      </w:r>
      <w:r w:rsidRPr="00BE291F">
        <w:rPr>
          <w:rFonts w:ascii="NimbusSanL-ReguItal" w:hAnsi="NimbusSanL-ReguItal" w:cs="NimbusSanL-ReguItal"/>
          <w:sz w:val="19"/>
          <w:szCs w:val="19"/>
        </w:rPr>
        <w:t>. Actions appearing in a video differs in speed, camera point of view, appearance and pose variation for same set of objects.</w:t>
      </w:r>
    </w:p>
    <w:p w14:paraId="1A3A0731" w14:textId="30CE2100" w:rsidR="000B151E" w:rsidRPr="00BE291F" w:rsidRDefault="69EE1D9F" w:rsidP="69EE1D9F">
      <w:pPr>
        <w:rPr>
          <w:rFonts w:ascii="NimbusSanL-ReguItal" w:hAnsi="NimbusSanL-ReguItal" w:cs="NimbusSanL-ReguItal"/>
          <w:sz w:val="19"/>
          <w:szCs w:val="19"/>
          <w:highlight w:val="yellow"/>
        </w:rPr>
      </w:pPr>
      <w:commentRangeStart w:id="4"/>
      <w:commentRangeStart w:id="5"/>
      <w:r w:rsidRPr="69EE1D9F">
        <w:rPr>
          <w:rFonts w:ascii="NimbusSanL-ReguItal" w:hAnsi="NimbusSanL-ReguItal" w:cs="NimbusSanL-ReguItal"/>
          <w:sz w:val="19"/>
          <w:szCs w:val="19"/>
          <w:highlight w:val="yellow"/>
        </w:rPr>
        <w:t>One of the major challenges in action recognition is large appearance and pose variations in one action category, making the recognition task difficult. The goal of action representation is to convert an action video into a feature vector and extract representative and discriminative information of human actions, and minimize the variations, thereby improving the recognition performance.</w:t>
      </w:r>
      <w:commentRangeEnd w:id="4"/>
      <w:r w:rsidR="003A3474">
        <w:commentReference w:id="4"/>
      </w:r>
      <w:commentRangeEnd w:id="5"/>
      <w:r w:rsidR="00033280">
        <w:rPr>
          <w:rStyle w:val="CommentReference"/>
        </w:rPr>
        <w:commentReference w:id="5"/>
      </w:r>
    </w:p>
    <w:p w14:paraId="0EF7EC76" w14:textId="4BB8F95E" w:rsidR="003A3474" w:rsidRDefault="003A3474" w:rsidP="003A3474">
      <w:pPr>
        <w:autoSpaceDE w:val="0"/>
        <w:autoSpaceDN w:val="0"/>
        <w:adjustRightInd w:val="0"/>
        <w:spacing w:after="0" w:line="240" w:lineRule="auto"/>
        <w:rPr>
          <w:rFonts w:ascii="NimbusRomNo9L-Regu" w:hAnsi="NimbusRomNo9L-Regu" w:cs="NimbusRomNo9L-Regu"/>
          <w:sz w:val="19"/>
          <w:szCs w:val="19"/>
        </w:rPr>
      </w:pPr>
    </w:p>
    <w:p w14:paraId="124377DF" w14:textId="415A6EFE" w:rsidR="003A3474" w:rsidRDefault="003A3474" w:rsidP="003A3474">
      <w:pPr>
        <w:autoSpaceDE w:val="0"/>
        <w:autoSpaceDN w:val="0"/>
        <w:adjustRightInd w:val="0"/>
        <w:spacing w:after="0" w:line="240" w:lineRule="auto"/>
        <w:rPr>
          <w:rFonts w:ascii="NimbusRomNo9L-Regu" w:hAnsi="NimbusRomNo9L-Regu" w:cs="NimbusRomNo9L-Regu"/>
          <w:sz w:val="19"/>
          <w:szCs w:val="19"/>
        </w:rPr>
      </w:pPr>
    </w:p>
    <w:p w14:paraId="7225E2B5" w14:textId="0EC21548" w:rsidR="008D54A2" w:rsidRPr="008D54A2" w:rsidRDefault="69EE1D9F" w:rsidP="003A3474">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commentRangeStart w:id="6"/>
      <w:commentRangeStart w:id="7"/>
      <w:r w:rsidRPr="69EE1D9F">
        <w:rPr>
          <w:rFonts w:ascii="NimbusRomNo9L-Regu" w:hAnsi="NimbusRomNo9L-Regu" w:cs="NimbusRomNo9L-Regu"/>
          <w:b/>
          <w:bCs/>
          <w:sz w:val="19"/>
          <w:szCs w:val="19"/>
          <w:highlight w:val="yellow"/>
        </w:rPr>
        <w:t>Holistic Representations:</w:t>
      </w:r>
      <w:commentRangeEnd w:id="6"/>
      <w:r w:rsidR="003A3474">
        <w:commentReference w:id="6"/>
      </w:r>
      <w:commentRangeEnd w:id="7"/>
      <w:r w:rsidR="00A421C9">
        <w:rPr>
          <w:rStyle w:val="CommentReference"/>
        </w:rPr>
        <w:commentReference w:id="7"/>
      </w:r>
    </w:p>
    <w:p w14:paraId="5AAF5E25" w14:textId="750045EA" w:rsidR="00151F43" w:rsidDel="008D54A2" w:rsidRDefault="008D54A2" w:rsidP="003A3474">
      <w:pPr>
        <w:autoSpaceDE w:val="0"/>
        <w:autoSpaceDN w:val="0"/>
        <w:adjustRightInd w:val="0"/>
        <w:spacing w:after="0" w:line="240" w:lineRule="auto"/>
        <w:rPr>
          <w:del w:id="8" w:author="Yadav,Mukul C" w:date="2020-03-22T23:04:00Z"/>
          <w:rFonts w:ascii="NimbusRomNo9L-Regu" w:hAnsi="NimbusRomNo9L-Regu" w:cs="NimbusRomNo9L-Regu"/>
          <w:sz w:val="19"/>
          <w:szCs w:val="19"/>
        </w:rPr>
      </w:pPr>
      <w:ins w:id="9" w:author="Yadav,Mukul C" w:date="2020-03-22T23:03:00Z">
        <w:r>
          <w:rPr>
            <w:rFonts w:ascii="NimbusRomNo9L-Regu" w:hAnsi="NimbusRomNo9L-Regu" w:cs="NimbusRomNo9L-Regu"/>
            <w:sz w:val="19"/>
            <w:szCs w:val="19"/>
          </w:rPr>
          <w:t xml:space="preserve">Holistic representation technique captures action </w:t>
        </w:r>
      </w:ins>
      <w:ins w:id="10" w:author="Yadav,Mukul C" w:date="2020-03-22T23:04:00Z">
        <w:r>
          <w:rPr>
            <w:rFonts w:ascii="NimbusRomNo9L-Regu" w:hAnsi="NimbusRomNo9L-Regu" w:cs="NimbusRomNo9L-Regu"/>
            <w:sz w:val="19"/>
            <w:szCs w:val="19"/>
          </w:rPr>
          <w:t>as a 3D volume in space time by encoding spatial position of body over time.</w:t>
        </w:r>
      </w:ins>
      <w:ins w:id="11" w:author="Yadav,Mukul C" w:date="2020-03-23T00:52:00Z">
        <w:r w:rsidR="00D2242F">
          <w:rPr>
            <w:rFonts w:ascii="NimbusRomNo9L-Regu" w:hAnsi="NimbusRomNo9L-Regu" w:cs="NimbusRomNo9L-Regu"/>
            <w:sz w:val="19"/>
            <w:szCs w:val="19"/>
          </w:rPr>
          <w:t xml:space="preserve"> It employs 3 popular techniques to create a </w:t>
        </w:r>
      </w:ins>
      <w:ins w:id="12" w:author="Yadav,Mukul C" w:date="2020-03-23T00:54:00Z">
        <w:r w:rsidR="00D2242F">
          <w:rPr>
            <w:rFonts w:ascii="NimbusRomNo9L-Regu" w:hAnsi="NimbusRomNo9L-Regu" w:cs="NimbusRomNo9L-Regu"/>
            <w:sz w:val="19"/>
            <w:szCs w:val="19"/>
          </w:rPr>
          <w:t>holistic representation</w:t>
        </w:r>
      </w:ins>
      <w:ins w:id="13" w:author="Yadav,Mukul C" w:date="2020-03-23T00:52:00Z">
        <w:r w:rsidR="00D2242F">
          <w:rPr>
            <w:rFonts w:ascii="NimbusRomNo9L-Regu" w:hAnsi="NimbusRomNo9L-Regu" w:cs="NimbusRomNo9L-Regu"/>
            <w:sz w:val="19"/>
            <w:szCs w:val="19"/>
          </w:rPr>
          <w:t>, name</w:t>
        </w:r>
      </w:ins>
      <w:ins w:id="14" w:author="Yadav,Mukul C" w:date="2020-03-23T00:53:00Z">
        <w:r w:rsidR="00D2242F">
          <w:rPr>
            <w:rFonts w:ascii="NimbusRomNo9L-Regu" w:hAnsi="NimbusRomNo9L-Regu" w:cs="NimbusRomNo9L-Regu"/>
            <w:sz w:val="19"/>
            <w:szCs w:val="19"/>
          </w:rPr>
          <w:t xml:space="preserve">ly </w:t>
        </w:r>
        <w:r w:rsidR="00D2242F">
          <w:rPr>
            <w:rFonts w:ascii="NimbusRomNo9L-Regu" w:hAnsi="NimbusRomNo9L-Regu" w:cs="NimbusRomNo9L-Regu"/>
            <w:sz w:val="19"/>
            <w:szCs w:val="19"/>
          </w:rPr>
          <w:t>Motion Energy Image (</w:t>
        </w:r>
        <w:r w:rsidR="00D2242F" w:rsidRPr="003A3474">
          <w:rPr>
            <w:rFonts w:ascii="NimbusRomNo9L-Regu" w:hAnsi="NimbusRomNo9L-Regu" w:cs="NimbusRomNo9L-Regu"/>
            <w:sz w:val="19"/>
            <w:szCs w:val="19"/>
          </w:rPr>
          <w:t>MEI</w:t>
        </w:r>
        <w:r w:rsidR="00D2242F">
          <w:rPr>
            <w:rFonts w:ascii="NimbusRomNo9L-Regu" w:hAnsi="NimbusRomNo9L-Regu" w:cs="NimbusRomNo9L-Regu"/>
            <w:sz w:val="19"/>
            <w:szCs w:val="19"/>
          </w:rPr>
          <w:t>)</w:t>
        </w:r>
        <w:r w:rsidR="00D2242F">
          <w:rPr>
            <w:rFonts w:ascii="NimbusRomNo9L-Regu" w:hAnsi="NimbusRomNo9L-Regu" w:cs="NimbusRomNo9L-Regu"/>
            <w:sz w:val="19"/>
            <w:szCs w:val="19"/>
          </w:rPr>
          <w:t xml:space="preserve">, </w:t>
        </w:r>
        <w:r w:rsidR="00D2242F">
          <w:rPr>
            <w:rFonts w:ascii="NimbusRomNo9L-Regu" w:hAnsi="NimbusRomNo9L-Regu" w:cs="NimbusRomNo9L-Regu"/>
            <w:sz w:val="19"/>
            <w:szCs w:val="19"/>
          </w:rPr>
          <w:t>Motion History Image (</w:t>
        </w:r>
        <w:r w:rsidR="00D2242F" w:rsidRPr="003A3474">
          <w:rPr>
            <w:rFonts w:ascii="NimbusRomNo9L-Regu" w:hAnsi="NimbusRomNo9L-Regu" w:cs="NimbusRomNo9L-Regu"/>
            <w:sz w:val="19"/>
            <w:szCs w:val="19"/>
          </w:rPr>
          <w:t>MHI</w:t>
        </w:r>
        <w:r w:rsidR="00D2242F">
          <w:rPr>
            <w:rFonts w:ascii="NimbusRomNo9L-Regu" w:hAnsi="NimbusRomNo9L-Regu" w:cs="NimbusRomNo9L-Regu"/>
            <w:sz w:val="19"/>
            <w:szCs w:val="19"/>
          </w:rPr>
          <w:t>)</w:t>
        </w:r>
        <w:r w:rsidR="00D2242F">
          <w:rPr>
            <w:rFonts w:ascii="NimbusRomNo9L-Regu" w:hAnsi="NimbusRomNo9L-Regu" w:cs="NimbusRomNo9L-Regu"/>
            <w:sz w:val="19"/>
            <w:szCs w:val="19"/>
          </w:rPr>
          <w:t xml:space="preserve"> and </w:t>
        </w:r>
      </w:ins>
      <w:ins w:id="15" w:author="Yadav,Mukul C" w:date="2020-03-23T00:54:00Z">
        <w:r w:rsidR="00D2242F">
          <w:rPr>
            <w:rFonts w:ascii="NimbusRomNo9L-Regu" w:hAnsi="NimbusRomNo9L-Regu" w:cs="NimbusRomNo9L-Regu"/>
            <w:sz w:val="19"/>
            <w:szCs w:val="19"/>
          </w:rPr>
          <w:t>3D motion history volume (MHV) technique</w:t>
        </w:r>
        <w:r w:rsidR="00D2242F">
          <w:rPr>
            <w:rFonts w:ascii="NimbusRomNo9L-Regu" w:hAnsi="NimbusRomNo9L-Regu" w:cs="NimbusRomNo9L-Regu"/>
            <w:sz w:val="19"/>
            <w:szCs w:val="19"/>
          </w:rPr>
          <w:t>.</w:t>
        </w:r>
      </w:ins>
      <w:ins w:id="16" w:author="Yadav,Mukul C" w:date="2020-03-23T01:56:00Z">
        <w:r w:rsidR="00C0578A">
          <w:rPr>
            <w:rFonts w:ascii="NimbusRomNo9L-Regu" w:hAnsi="NimbusRomNo9L-Regu" w:cs="NimbusRomNo9L-Regu"/>
            <w:sz w:val="19"/>
            <w:szCs w:val="19"/>
          </w:rPr>
          <w:t xml:space="preserve"> </w:t>
        </w:r>
      </w:ins>
      <w:del w:id="17" w:author="Yadav,Mukul C" w:date="2020-03-22T23:04:00Z">
        <w:r w:rsidR="00151F43" w:rsidDel="008D54A2">
          <w:rPr>
            <w:rFonts w:ascii="NimbusRomNo9L-Regu" w:hAnsi="NimbusRomNo9L-Regu" w:cs="NimbusRomNo9L-Regu"/>
            <w:sz w:val="19"/>
            <w:szCs w:val="19"/>
          </w:rPr>
          <w:delText>Actions create 3D volume in space-time dimension encoding spatial position of body over time.</w:delText>
        </w:r>
      </w:del>
    </w:p>
    <w:p w14:paraId="43E59DA0" w14:textId="77777777" w:rsidR="00D35F3A" w:rsidDel="00C0578A" w:rsidRDefault="00D35F3A" w:rsidP="003A3474">
      <w:pPr>
        <w:autoSpaceDE w:val="0"/>
        <w:autoSpaceDN w:val="0"/>
        <w:adjustRightInd w:val="0"/>
        <w:spacing w:after="0" w:line="240" w:lineRule="auto"/>
        <w:rPr>
          <w:del w:id="18" w:author="Yadav,Mukul C" w:date="2020-03-23T01:56:00Z"/>
          <w:rFonts w:ascii="NimbusRomNo9L-Regu" w:hAnsi="NimbusRomNo9L-Regu" w:cs="NimbusRomNo9L-Regu"/>
          <w:sz w:val="19"/>
          <w:szCs w:val="19"/>
        </w:rPr>
      </w:pPr>
    </w:p>
    <w:p w14:paraId="3EF5D2E4" w14:textId="3A42BAA4" w:rsidR="00A421C9" w:rsidRDefault="003A3474" w:rsidP="003A3474">
      <w:pPr>
        <w:autoSpaceDE w:val="0"/>
        <w:autoSpaceDN w:val="0"/>
        <w:adjustRightInd w:val="0"/>
        <w:spacing w:after="0" w:line="240" w:lineRule="auto"/>
        <w:rPr>
          <w:ins w:id="19" w:author="Yadav,Mukul C" w:date="2020-03-23T00:35:00Z"/>
          <w:rFonts w:ascii="NimbusRomNo9L-Regu" w:hAnsi="NimbusRomNo9L-Regu" w:cs="NimbusRomNo9L-Regu"/>
          <w:sz w:val="19"/>
          <w:szCs w:val="19"/>
        </w:rPr>
      </w:pPr>
      <w:r w:rsidRPr="003A3474">
        <w:rPr>
          <w:rFonts w:ascii="NimbusRomNo9L-Regu" w:hAnsi="NimbusRomNo9L-Regu" w:cs="NimbusRomNo9L-Regu"/>
          <w:sz w:val="19"/>
          <w:szCs w:val="19"/>
        </w:rPr>
        <w:t xml:space="preserve">The </w:t>
      </w:r>
      <w:del w:id="20" w:author="Yadav,Mukul C" w:date="2020-03-23T00:54:00Z">
        <w:r w:rsidR="00D35F3A" w:rsidDel="00D2242F">
          <w:rPr>
            <w:rFonts w:ascii="NimbusRomNo9L-Regu" w:hAnsi="NimbusRomNo9L-Regu" w:cs="NimbusRomNo9L-Regu"/>
            <w:sz w:val="19"/>
            <w:szCs w:val="19"/>
          </w:rPr>
          <w:delText>Motion Energy Image (</w:delText>
        </w:r>
      </w:del>
      <w:r w:rsidRPr="003A3474">
        <w:rPr>
          <w:rFonts w:ascii="NimbusRomNo9L-Regu" w:hAnsi="NimbusRomNo9L-Regu" w:cs="NimbusRomNo9L-Regu"/>
          <w:sz w:val="19"/>
          <w:szCs w:val="19"/>
        </w:rPr>
        <w:t>MEI</w:t>
      </w:r>
      <w:del w:id="21" w:author="Yadav,Mukul C" w:date="2020-03-23T00:54:00Z">
        <w:r w:rsidR="00D35F3A" w:rsidDel="00D2242F">
          <w:rPr>
            <w:rFonts w:ascii="NimbusRomNo9L-Regu" w:hAnsi="NimbusRomNo9L-Regu" w:cs="NimbusRomNo9L-Regu"/>
            <w:sz w:val="19"/>
            <w:szCs w:val="19"/>
          </w:rPr>
          <w:delText>)</w:delText>
        </w:r>
      </w:del>
      <w:r w:rsidRPr="003A3474">
        <w:rPr>
          <w:rFonts w:ascii="NimbusRomNo9L-Regu" w:hAnsi="NimbusRomNo9L-Regu" w:cs="NimbusRomNo9L-Regu"/>
          <w:sz w:val="19"/>
          <w:szCs w:val="19"/>
        </w:rPr>
        <w:t xml:space="preserve"> </w:t>
      </w:r>
      <w:r w:rsidR="00D35F3A">
        <w:rPr>
          <w:rFonts w:ascii="NimbusRomNo9L-Regu" w:hAnsi="NimbusRomNo9L-Regu" w:cs="NimbusRomNo9L-Regu"/>
          <w:sz w:val="19"/>
          <w:szCs w:val="19"/>
        </w:rPr>
        <w:t>procedure</w:t>
      </w:r>
      <w:r w:rsidRPr="003A3474">
        <w:rPr>
          <w:rFonts w:ascii="NimbusRomNo9L-Regu" w:hAnsi="NimbusRomNo9L-Regu" w:cs="NimbusRomNo9L-Regu"/>
          <w:sz w:val="19"/>
          <w:szCs w:val="19"/>
        </w:rPr>
        <w:t xml:space="preserve"> </w:t>
      </w:r>
      <w:r w:rsidR="00D35F3A">
        <w:rPr>
          <w:rFonts w:ascii="NimbusRomNo9L-Regu" w:hAnsi="NimbusRomNo9L-Regu" w:cs="NimbusRomNo9L-Regu"/>
          <w:sz w:val="19"/>
          <w:szCs w:val="19"/>
        </w:rPr>
        <w:t>represents</w:t>
      </w:r>
      <w:r>
        <w:rPr>
          <w:rFonts w:ascii="NimbusRomNo9L-Regu" w:hAnsi="NimbusRomNo9L-Regu" w:cs="NimbusRomNo9L-Regu"/>
          <w:sz w:val="19"/>
          <w:szCs w:val="19"/>
        </w:rPr>
        <w:t xml:space="preserve"> </w:t>
      </w:r>
      <w:del w:id="22" w:author="Yadav,Mukul C" w:date="2020-03-23T01:01:00Z">
        <w:r w:rsidR="00D35F3A" w:rsidDel="00D2242F">
          <w:rPr>
            <w:rFonts w:ascii="NimbusRomNo9L-Regu" w:hAnsi="NimbusRomNo9L-Regu" w:cs="NimbusRomNo9L-Regu"/>
            <w:sz w:val="19"/>
            <w:szCs w:val="19"/>
          </w:rPr>
          <w:delText>position of</w:delText>
        </w:r>
        <w:r w:rsidRPr="003A3474" w:rsidDel="00D2242F">
          <w:rPr>
            <w:rFonts w:ascii="NimbusRomNo9L-Regu" w:hAnsi="NimbusRomNo9L-Regu" w:cs="NimbusRomNo9L-Regu"/>
            <w:sz w:val="19"/>
            <w:szCs w:val="19"/>
          </w:rPr>
          <w:delText xml:space="preserve"> the motion occurr</w:delText>
        </w:r>
        <w:r w:rsidR="00D35F3A" w:rsidDel="00D2242F">
          <w:rPr>
            <w:rFonts w:ascii="NimbusRomNo9L-Regu" w:hAnsi="NimbusRomNo9L-Regu" w:cs="NimbusRomNo9L-Regu"/>
            <w:sz w:val="19"/>
            <w:szCs w:val="19"/>
          </w:rPr>
          <w:delText>ence</w:delText>
        </w:r>
        <w:r w:rsidRPr="003A3474" w:rsidDel="00D2242F">
          <w:rPr>
            <w:rFonts w:ascii="NimbusRomNo9L-Regu" w:hAnsi="NimbusRomNo9L-Regu" w:cs="NimbusRomNo9L-Regu"/>
            <w:sz w:val="19"/>
            <w:szCs w:val="19"/>
          </w:rPr>
          <w:delText xml:space="preserve">: </w:delText>
        </w:r>
      </w:del>
      <w:r w:rsidRPr="003A3474">
        <w:rPr>
          <w:rFonts w:ascii="NimbusRomNo9L-Regu" w:hAnsi="NimbusRomNo9L-Regu" w:cs="NimbusRomNo9L-Regu"/>
          <w:sz w:val="19"/>
          <w:szCs w:val="19"/>
        </w:rPr>
        <w:t>the spatial distribution of motion</w:t>
      </w:r>
      <w:r>
        <w:rPr>
          <w:rFonts w:ascii="NimbusRomNo9L-Regu" w:hAnsi="NimbusRomNo9L-Regu" w:cs="NimbusRomNo9L-Regu"/>
          <w:sz w:val="19"/>
          <w:szCs w:val="19"/>
        </w:rPr>
        <w:t xml:space="preserve"> </w:t>
      </w:r>
      <w:del w:id="23" w:author="Yadav,Mukul C" w:date="2020-03-23T01:02:00Z">
        <w:r w:rsidRPr="003A3474" w:rsidDel="00D2242F">
          <w:rPr>
            <w:rFonts w:ascii="NimbusRomNo9L-Regu" w:hAnsi="NimbusRomNo9L-Regu" w:cs="NimbusRomNo9L-Regu"/>
            <w:sz w:val="19"/>
            <w:szCs w:val="19"/>
          </w:rPr>
          <w:delText xml:space="preserve">is </w:delText>
        </w:r>
        <w:r w:rsidR="00D35F3A" w:rsidRPr="003A3474" w:rsidDel="00D2242F">
          <w:rPr>
            <w:rFonts w:ascii="NimbusRomNo9L-Regu" w:hAnsi="NimbusRomNo9L-Regu" w:cs="NimbusRomNo9L-Regu"/>
            <w:sz w:val="19"/>
            <w:szCs w:val="19"/>
          </w:rPr>
          <w:delText>represented,</w:delText>
        </w:r>
        <w:r w:rsidRPr="003A3474" w:rsidDel="00D2242F">
          <w:rPr>
            <w:rFonts w:ascii="NimbusRomNo9L-Regu" w:hAnsi="NimbusRomNo9L-Regu" w:cs="NimbusRomNo9L-Regu"/>
            <w:sz w:val="19"/>
            <w:szCs w:val="19"/>
          </w:rPr>
          <w:delText xml:space="preserve"> and </w:delText>
        </w:r>
      </w:del>
      <w:ins w:id="24" w:author="Yadav,Mukul C" w:date="2020-03-23T01:02:00Z">
        <w:r w:rsidR="00D2242F">
          <w:rPr>
            <w:rFonts w:ascii="NimbusRomNo9L-Regu" w:hAnsi="NimbusRomNo9L-Regu" w:cs="NimbusRomNo9L-Regu"/>
            <w:sz w:val="19"/>
            <w:szCs w:val="19"/>
          </w:rPr>
          <w:t xml:space="preserve">where </w:t>
        </w:r>
      </w:ins>
      <w:r w:rsidRPr="003A3474">
        <w:rPr>
          <w:rFonts w:ascii="NimbusRomNo9L-Regu" w:hAnsi="NimbusRomNo9L-Regu" w:cs="NimbusRomNo9L-Regu"/>
          <w:sz w:val="19"/>
          <w:szCs w:val="19"/>
        </w:rPr>
        <w:t>bright</w:t>
      </w:r>
      <w:r>
        <w:rPr>
          <w:rFonts w:ascii="NimbusRomNo9L-Regu" w:hAnsi="NimbusRomNo9L-Regu" w:cs="NimbusRomNo9L-Regu"/>
          <w:sz w:val="19"/>
          <w:szCs w:val="19"/>
        </w:rPr>
        <w:t xml:space="preserve"> </w:t>
      </w:r>
      <w:r w:rsidRPr="003A3474">
        <w:rPr>
          <w:rFonts w:ascii="NimbusRomNo9L-Regu" w:hAnsi="NimbusRomNo9L-Regu" w:cs="NimbusRomNo9L-Regu"/>
          <w:sz w:val="19"/>
          <w:szCs w:val="19"/>
        </w:rPr>
        <w:t xml:space="preserve">region </w:t>
      </w:r>
      <w:del w:id="25" w:author="Yadav,Mukul C" w:date="2020-03-23T01:02:00Z">
        <w:r w:rsidRPr="003A3474" w:rsidDel="00D2242F">
          <w:rPr>
            <w:rFonts w:ascii="NimbusRomNo9L-Regu" w:hAnsi="NimbusRomNo9L-Regu" w:cs="NimbusRomNo9L-Regu"/>
            <w:sz w:val="19"/>
            <w:szCs w:val="19"/>
          </w:rPr>
          <w:delText xml:space="preserve">suggests </w:delText>
        </w:r>
      </w:del>
      <w:ins w:id="26" w:author="Yadav,Mukul C" w:date="2020-03-23T01:02:00Z">
        <w:r w:rsidR="00D2242F" w:rsidRPr="003A3474">
          <w:rPr>
            <w:rFonts w:ascii="NimbusRomNo9L-Regu" w:hAnsi="NimbusRomNo9L-Regu" w:cs="NimbusRomNo9L-Regu"/>
            <w:sz w:val="19"/>
            <w:szCs w:val="19"/>
          </w:rPr>
          <w:t>s</w:t>
        </w:r>
        <w:r w:rsidR="00D2242F">
          <w:rPr>
            <w:rFonts w:ascii="NimbusRomNo9L-Regu" w:hAnsi="NimbusRomNo9L-Regu" w:cs="NimbusRomNo9L-Regu"/>
            <w:sz w:val="19"/>
            <w:szCs w:val="19"/>
          </w:rPr>
          <w:t>ignifies</w:t>
        </w:r>
        <w:r w:rsidR="00D2242F" w:rsidRPr="003A3474">
          <w:rPr>
            <w:rFonts w:ascii="NimbusRomNo9L-Regu" w:hAnsi="NimbusRomNo9L-Regu" w:cs="NimbusRomNo9L-Regu"/>
            <w:sz w:val="19"/>
            <w:szCs w:val="19"/>
          </w:rPr>
          <w:t xml:space="preserve"> </w:t>
        </w:r>
      </w:ins>
      <w:r w:rsidRPr="003A3474">
        <w:rPr>
          <w:rFonts w:ascii="NimbusRomNo9L-Regu" w:hAnsi="NimbusRomNo9L-Regu" w:cs="NimbusRomNo9L-Regu"/>
          <w:sz w:val="19"/>
          <w:szCs w:val="19"/>
        </w:rPr>
        <w:t>both the action occurring</w:t>
      </w:r>
      <w:r>
        <w:rPr>
          <w:rFonts w:ascii="NimbusRomNo9L-Regu" w:hAnsi="NimbusRomNo9L-Regu" w:cs="NimbusRomNo9L-Regu"/>
          <w:sz w:val="19"/>
          <w:szCs w:val="19"/>
        </w:rPr>
        <w:t xml:space="preserve"> </w:t>
      </w:r>
      <w:r w:rsidRPr="003A3474">
        <w:rPr>
          <w:rFonts w:ascii="NimbusRomNo9L-Regu" w:hAnsi="NimbusRomNo9L-Regu" w:cs="NimbusRomNo9L-Regu"/>
          <w:sz w:val="19"/>
          <w:szCs w:val="19"/>
        </w:rPr>
        <w:t>and the viewing condition.</w:t>
      </w:r>
      <w:del w:id="27" w:author="Yadav,Mukul C" w:date="2020-03-23T01:02:00Z">
        <w:r w:rsidRPr="003A3474" w:rsidDel="00D2242F">
          <w:rPr>
            <w:rFonts w:ascii="NimbusRomNo9L-Regu" w:hAnsi="NimbusRomNo9L-Regu" w:cs="NimbusRomNo9L-Regu"/>
            <w:sz w:val="19"/>
            <w:szCs w:val="19"/>
          </w:rPr>
          <w:delText xml:space="preserve"> </w:delText>
        </w:r>
      </w:del>
    </w:p>
    <w:p w14:paraId="13EA29A2" w14:textId="77777777" w:rsidR="00A421C9" w:rsidRDefault="00A421C9" w:rsidP="003A3474">
      <w:pPr>
        <w:autoSpaceDE w:val="0"/>
        <w:autoSpaceDN w:val="0"/>
        <w:adjustRightInd w:val="0"/>
        <w:spacing w:after="0" w:line="240" w:lineRule="auto"/>
        <w:rPr>
          <w:ins w:id="28" w:author="Yadav,Mukul C" w:date="2020-03-23T00:37:00Z"/>
          <w:rFonts w:ascii="NimbusRomNo9L-Regu" w:hAnsi="NimbusRomNo9L-Regu" w:cs="NimbusRomNo9L-Regu"/>
          <w:sz w:val="19"/>
          <w:szCs w:val="19"/>
        </w:rPr>
      </w:pPr>
    </w:p>
    <w:p w14:paraId="545D759B" w14:textId="78CFC21F" w:rsidR="003A3474" w:rsidDel="00CC20E1" w:rsidRDefault="003A3474" w:rsidP="00CC20E1">
      <w:pPr>
        <w:autoSpaceDE w:val="0"/>
        <w:autoSpaceDN w:val="0"/>
        <w:adjustRightInd w:val="0"/>
        <w:spacing w:after="0" w:line="240" w:lineRule="auto"/>
        <w:rPr>
          <w:del w:id="29" w:author="Yadav,Mukul C" w:date="2020-03-23T01:49:00Z"/>
          <w:rFonts w:ascii="NimbusRomNo9L-Regu" w:hAnsi="NimbusRomNo9L-Regu" w:cs="NimbusRomNo9L-Regu"/>
          <w:sz w:val="19"/>
          <w:szCs w:val="19"/>
        </w:rPr>
        <w:pPrChange w:id="30" w:author="Yadav,Mukul C" w:date="2020-03-23T01:49:00Z">
          <w:pPr>
            <w:autoSpaceDE w:val="0"/>
            <w:autoSpaceDN w:val="0"/>
            <w:adjustRightInd w:val="0"/>
            <w:spacing w:after="0" w:line="240" w:lineRule="auto"/>
          </w:pPr>
        </w:pPrChange>
      </w:pPr>
      <w:del w:id="31" w:author="Yadav,Mukul C" w:date="2020-03-23T01:02:00Z">
        <w:r w:rsidRPr="003A3474" w:rsidDel="00D2242F">
          <w:rPr>
            <w:rFonts w:ascii="NimbusRomNo9L-Regu" w:hAnsi="NimbusRomNo9L-Regu" w:cs="NimbusRomNo9L-Regu"/>
            <w:sz w:val="19"/>
            <w:szCs w:val="19"/>
          </w:rPr>
          <w:delText>In addition to MEI, the</w:delText>
        </w:r>
      </w:del>
      <w:ins w:id="32" w:author="Yadav,Mukul C" w:date="2020-03-23T01:02:00Z">
        <w:r w:rsidR="00D2242F">
          <w:rPr>
            <w:rFonts w:ascii="NimbusRomNo9L-Regu" w:hAnsi="NimbusRomNo9L-Regu" w:cs="NimbusRomNo9L-Regu"/>
            <w:sz w:val="19"/>
            <w:szCs w:val="19"/>
          </w:rPr>
          <w:t>Whereas,</w:t>
        </w:r>
      </w:ins>
      <w:r w:rsidRPr="003A3474">
        <w:rPr>
          <w:rFonts w:ascii="NimbusRomNo9L-Regu" w:hAnsi="NimbusRomNo9L-Regu" w:cs="NimbusRomNo9L-Regu"/>
          <w:sz w:val="19"/>
          <w:szCs w:val="19"/>
        </w:rPr>
        <w:t xml:space="preserve"> </w:t>
      </w:r>
      <w:r w:rsidR="00D35F3A">
        <w:rPr>
          <w:rFonts w:ascii="NimbusRomNo9L-Regu" w:hAnsi="NimbusRomNo9L-Regu" w:cs="NimbusRomNo9L-Regu"/>
          <w:sz w:val="19"/>
          <w:szCs w:val="19"/>
        </w:rPr>
        <w:t>Motion History Image (</w:t>
      </w:r>
      <w:r w:rsidRPr="003A3474">
        <w:rPr>
          <w:rFonts w:ascii="NimbusRomNo9L-Regu" w:hAnsi="NimbusRomNo9L-Regu" w:cs="NimbusRomNo9L-Regu"/>
          <w:sz w:val="19"/>
          <w:szCs w:val="19"/>
        </w:rPr>
        <w:t>MHI</w:t>
      </w:r>
      <w:r w:rsidR="00D35F3A">
        <w:rPr>
          <w:rFonts w:ascii="NimbusRomNo9L-Regu" w:hAnsi="NimbusRomNo9L-Regu" w:cs="NimbusRomNo9L-Regu"/>
          <w:sz w:val="19"/>
          <w:szCs w:val="19"/>
        </w:rPr>
        <w:t>)</w:t>
      </w:r>
      <w:r w:rsidRPr="003A3474">
        <w:rPr>
          <w:rFonts w:ascii="NimbusRomNo9L-Regu" w:hAnsi="NimbusRomNo9L-Regu" w:cs="NimbusRomNo9L-Regu"/>
          <w:sz w:val="19"/>
          <w:szCs w:val="19"/>
        </w:rPr>
        <w:t xml:space="preserve"> </w:t>
      </w:r>
      <w:r w:rsidR="00D35F3A">
        <w:rPr>
          <w:rFonts w:ascii="NimbusRomNo9L-Regu" w:hAnsi="NimbusRomNo9L-Regu" w:cs="NimbusRomNo9L-Regu"/>
          <w:sz w:val="19"/>
          <w:szCs w:val="19"/>
        </w:rPr>
        <w:t>procedure</w:t>
      </w:r>
      <w:r>
        <w:rPr>
          <w:rFonts w:ascii="NimbusRomNo9L-Regu" w:hAnsi="NimbusRomNo9L-Regu" w:cs="NimbusRomNo9L-Regu"/>
          <w:sz w:val="19"/>
          <w:szCs w:val="19"/>
        </w:rPr>
        <w:t xml:space="preserve"> </w:t>
      </w:r>
      <w:r w:rsidR="00D35F3A">
        <w:rPr>
          <w:rFonts w:ascii="NimbusRomNo9L-Regu" w:hAnsi="NimbusRomNo9L-Regu" w:cs="NimbusRomNo9L-Regu"/>
          <w:sz w:val="19"/>
          <w:szCs w:val="19"/>
        </w:rPr>
        <w:t>illustrates</w:t>
      </w:r>
      <w:r w:rsidRPr="003A3474">
        <w:rPr>
          <w:rFonts w:ascii="NimbusRomNo9L-Regu" w:hAnsi="NimbusRomNo9L-Regu" w:cs="NimbusRomNo9L-Regu"/>
          <w:sz w:val="19"/>
          <w:szCs w:val="19"/>
        </w:rPr>
        <w:t xml:space="preserve"> both</w:t>
      </w:r>
      <w:r>
        <w:rPr>
          <w:rFonts w:ascii="NimbusRomNo9L-Regu" w:hAnsi="NimbusRomNo9L-Regu" w:cs="NimbusRomNo9L-Regu"/>
          <w:sz w:val="19"/>
          <w:szCs w:val="19"/>
        </w:rPr>
        <w:t xml:space="preserve"> </w:t>
      </w:r>
      <w:r w:rsidR="00D35F3A">
        <w:rPr>
          <w:rFonts w:ascii="NimbusRomNo9L-Regu" w:hAnsi="NimbusRomNo9L-Regu" w:cs="NimbusRomNo9L-Regu"/>
          <w:sz w:val="19"/>
          <w:szCs w:val="19"/>
        </w:rPr>
        <w:t>position</w:t>
      </w:r>
      <w:r w:rsidRPr="003A3474">
        <w:rPr>
          <w:rFonts w:ascii="NimbusRomNo9L-Regu" w:hAnsi="NimbusRomNo9L-Regu" w:cs="NimbusRomNo9L-Regu"/>
          <w:sz w:val="19"/>
          <w:szCs w:val="19"/>
        </w:rPr>
        <w:t xml:space="preserve"> and </w:t>
      </w:r>
      <w:r w:rsidR="00D35F3A">
        <w:rPr>
          <w:rFonts w:ascii="NimbusRomNo9L-Regu" w:hAnsi="NimbusRomNo9L-Regu" w:cs="NimbusRomNo9L-Regu"/>
          <w:sz w:val="19"/>
          <w:szCs w:val="19"/>
        </w:rPr>
        <w:t>trajectory</w:t>
      </w:r>
      <w:r w:rsidRPr="003A3474">
        <w:rPr>
          <w:rFonts w:ascii="NimbusRomNo9L-Regu" w:hAnsi="NimbusRomNo9L-Regu" w:cs="NimbusRomNo9L-Regu"/>
          <w:sz w:val="19"/>
          <w:szCs w:val="19"/>
        </w:rPr>
        <w:t xml:space="preserve"> </w:t>
      </w:r>
      <w:r w:rsidR="00D35F3A">
        <w:rPr>
          <w:rFonts w:ascii="NimbusRomNo9L-Regu" w:hAnsi="NimbusRomNo9L-Regu" w:cs="NimbusRomNo9L-Regu"/>
          <w:sz w:val="19"/>
          <w:szCs w:val="19"/>
        </w:rPr>
        <w:t xml:space="preserve">of </w:t>
      </w:r>
      <w:r w:rsidRPr="003A3474">
        <w:rPr>
          <w:rFonts w:ascii="NimbusRomNo9L-Regu" w:hAnsi="NimbusRomNo9L-Regu" w:cs="NimbusRomNo9L-Regu"/>
          <w:sz w:val="19"/>
          <w:szCs w:val="19"/>
        </w:rPr>
        <w:t>the motion.</w:t>
      </w:r>
      <w:ins w:id="33" w:author="Yadav,Mukul C" w:date="2020-03-23T01:03:00Z">
        <w:r w:rsidR="004D6CA4">
          <w:rPr>
            <w:rFonts w:ascii="NimbusRomNo9L-Regu" w:hAnsi="NimbusRomNo9L-Regu" w:cs="NimbusRomNo9L-Regu"/>
            <w:sz w:val="19"/>
            <w:szCs w:val="19"/>
          </w:rPr>
          <w:t xml:space="preserve"> MHI leverages pi</w:t>
        </w:r>
      </w:ins>
      <w:ins w:id="34" w:author="Yadav,Mukul C" w:date="2020-03-23T01:04:00Z">
        <w:r w:rsidR="004D6CA4">
          <w:rPr>
            <w:rFonts w:ascii="NimbusRomNo9L-Regu" w:hAnsi="NimbusRomNo9L-Regu" w:cs="NimbusRomNo9L-Regu"/>
            <w:sz w:val="19"/>
            <w:szCs w:val="19"/>
          </w:rPr>
          <w:t xml:space="preserve">xel intensity to denote motion history at a particular location, the brighter values correspond to </w:t>
        </w:r>
      </w:ins>
      <w:ins w:id="35" w:author="Yadav,Mukul C" w:date="2020-03-23T01:29:00Z">
        <w:r w:rsidR="00A624FF">
          <w:rPr>
            <w:rFonts w:ascii="NimbusRomNo9L-Regu" w:hAnsi="NimbusRomNo9L-Regu" w:cs="NimbusRomNo9L-Regu"/>
            <w:sz w:val="19"/>
            <w:szCs w:val="19"/>
          </w:rPr>
          <w:t>a recent movement.</w:t>
        </w:r>
      </w:ins>
      <w:ins w:id="36" w:author="Yadav,Mukul C" w:date="2020-03-23T01:33:00Z">
        <w:r w:rsidR="00A624FF">
          <w:rPr>
            <w:rFonts w:ascii="NimbusRomNo9L-Regu" w:hAnsi="NimbusRomNo9L-Regu" w:cs="NimbusRomNo9L-Regu"/>
            <w:sz w:val="19"/>
            <w:szCs w:val="19"/>
          </w:rPr>
          <w:t xml:space="preserve"> However, MHI is not immune to </w:t>
        </w:r>
        <w:r w:rsidR="003A3CB6">
          <w:rPr>
            <w:rFonts w:ascii="NimbusRomNo9L-Regu" w:hAnsi="NimbusRomNo9L-Regu" w:cs="NimbusRomNo9L-Regu"/>
            <w:sz w:val="19"/>
            <w:szCs w:val="19"/>
          </w:rPr>
          <w:t>viewpoint changes</w:t>
        </w:r>
      </w:ins>
      <w:ins w:id="37" w:author="Yadav,Mukul C" w:date="2020-03-23T01:36:00Z">
        <w:r w:rsidR="003A3CB6">
          <w:rPr>
            <w:rFonts w:ascii="NimbusRomNo9L-Regu" w:hAnsi="NimbusRomNo9L-Regu" w:cs="NimbusRomNo9L-Regu"/>
            <w:sz w:val="19"/>
            <w:szCs w:val="19"/>
          </w:rPr>
          <w:t xml:space="preserve">, therefore </w:t>
        </w:r>
      </w:ins>
      <w:ins w:id="38" w:author="Yadav,Mukul C" w:date="2020-03-23T01:45:00Z">
        <w:r w:rsidR="00CC20E1">
          <w:rPr>
            <w:rFonts w:ascii="NimbusRomNo9L-Regu" w:hAnsi="NimbusRomNo9L-Regu" w:cs="NimbusRomNo9L-Regu"/>
            <w:sz w:val="19"/>
            <w:szCs w:val="19"/>
          </w:rPr>
          <w:t>3D motion history volume (MHV) technique is applied where 3D occupancy of body is captured from various viewpoints using 3D voxels</w:t>
        </w:r>
        <w:r w:rsidR="00CC20E1">
          <w:rPr>
            <w:rFonts w:ascii="NimbusRomNo9L-Regu" w:hAnsi="NimbusRomNo9L-Regu" w:cs="NimbusRomNo9L-Regu"/>
            <w:sz w:val="19"/>
            <w:szCs w:val="19"/>
          </w:rPr>
          <w:t>. A</w:t>
        </w:r>
      </w:ins>
      <w:ins w:id="39" w:author="Yadav,Mukul C" w:date="2020-03-23T01:46:00Z">
        <w:r w:rsidR="00CC20E1">
          <w:rPr>
            <w:rFonts w:ascii="NimbusRomNo9L-Regu" w:hAnsi="NimbusRomNo9L-Regu" w:cs="NimbusRomNo9L-Regu"/>
            <w:sz w:val="19"/>
            <w:szCs w:val="19"/>
          </w:rPr>
          <w:t>nd, then</w:t>
        </w:r>
      </w:ins>
      <w:ins w:id="40" w:author="Yadav,Mukul C" w:date="2020-03-23T01:45:00Z">
        <w:r w:rsidR="00CC20E1">
          <w:rPr>
            <w:rFonts w:ascii="NimbusRomNo9L-Regu" w:hAnsi="NimbusRomNo9L-Regu" w:cs="NimbusRomNo9L-Regu"/>
            <w:sz w:val="19"/>
            <w:szCs w:val="19"/>
          </w:rPr>
          <w:t xml:space="preserve"> </w:t>
        </w:r>
      </w:ins>
      <w:ins w:id="41" w:author="Yadav,Mukul C" w:date="2020-03-23T01:46:00Z">
        <w:r w:rsidR="00CC20E1">
          <w:rPr>
            <w:rFonts w:ascii="NimbusRomNo9L-Regu" w:hAnsi="NimbusRomNo9L-Regu" w:cs="NimbusRomNo9L-Regu"/>
            <w:sz w:val="19"/>
            <w:szCs w:val="19"/>
          </w:rPr>
          <w:t>Fourier</w:t>
        </w:r>
      </w:ins>
      <w:ins w:id="42" w:author="Yadav,Mukul C" w:date="2020-03-23T01:45:00Z">
        <w:r w:rsidR="00CC20E1">
          <w:rPr>
            <w:rFonts w:ascii="NimbusRomNo9L-Regu" w:hAnsi="NimbusRomNo9L-Regu" w:cs="NimbusRomNo9L-Regu"/>
            <w:sz w:val="19"/>
            <w:szCs w:val="19"/>
          </w:rPr>
          <w:t xml:space="preserve"> transform post processing </w:t>
        </w:r>
      </w:ins>
      <w:ins w:id="43" w:author="Yadav,Mukul C" w:date="2020-03-23T01:48:00Z">
        <w:r w:rsidR="00CC20E1">
          <w:rPr>
            <w:rFonts w:ascii="NimbusRomNo9L-Regu" w:hAnsi="NimbusRomNo9L-Regu" w:cs="NimbusRomNo9L-Regu"/>
            <w:sz w:val="19"/>
            <w:szCs w:val="19"/>
          </w:rPr>
          <w:t xml:space="preserve">provides a feature vector invariant to locations </w:t>
        </w:r>
      </w:ins>
      <w:ins w:id="44" w:author="Yadav,Mukul C" w:date="2020-03-23T01:49:00Z">
        <w:r w:rsidR="00CC20E1">
          <w:rPr>
            <w:rFonts w:ascii="NimbusRomNo9L-Regu" w:hAnsi="NimbusRomNo9L-Regu" w:cs="NimbusRomNo9L-Regu"/>
            <w:sz w:val="19"/>
            <w:szCs w:val="19"/>
          </w:rPr>
          <w:t>and rotations.</w:t>
        </w:r>
      </w:ins>
      <w:del w:id="45" w:author="Yadav,Mukul C" w:date="2020-03-23T01:29:00Z">
        <w:r w:rsidRPr="003A3474" w:rsidDel="00A624FF">
          <w:rPr>
            <w:rFonts w:ascii="NimbusRomNo9L-Regu" w:hAnsi="NimbusRomNo9L-Regu" w:cs="NimbusRomNo9L-Regu"/>
            <w:sz w:val="19"/>
            <w:szCs w:val="19"/>
          </w:rPr>
          <w:delText xml:space="preserve"> Pixel</w:delText>
        </w:r>
        <w:r w:rsidDel="00A624FF">
          <w:rPr>
            <w:rFonts w:ascii="NimbusRomNo9L-Regu" w:hAnsi="NimbusRomNo9L-Regu" w:cs="NimbusRomNo9L-Regu"/>
            <w:sz w:val="19"/>
            <w:szCs w:val="19"/>
          </w:rPr>
          <w:delText xml:space="preserve"> </w:delText>
        </w:r>
        <w:r w:rsidRPr="003A3474" w:rsidDel="00A624FF">
          <w:rPr>
            <w:rFonts w:ascii="NimbusRomNo9L-Regu" w:hAnsi="NimbusRomNo9L-Regu" w:cs="NimbusRomNo9L-Regu"/>
            <w:sz w:val="19"/>
            <w:szCs w:val="19"/>
          </w:rPr>
          <w:delText xml:space="preserve">intensity </w:delText>
        </w:r>
      </w:del>
      <w:del w:id="46" w:author="Yadav,Mukul C" w:date="2020-03-23T01:03:00Z">
        <w:r w:rsidRPr="003A3474" w:rsidDel="004D6CA4">
          <w:rPr>
            <w:rFonts w:ascii="NimbusRomNo9L-Regu" w:hAnsi="NimbusRomNo9L-Regu" w:cs="NimbusRomNo9L-Regu"/>
            <w:sz w:val="19"/>
            <w:szCs w:val="19"/>
          </w:rPr>
          <w:delText>o</w:delText>
        </w:r>
      </w:del>
      <w:del w:id="47" w:author="Yadav,Mukul C" w:date="2020-03-23T01:29:00Z">
        <w:r w:rsidRPr="003A3474" w:rsidDel="00A624FF">
          <w:rPr>
            <w:rFonts w:ascii="NimbusRomNo9L-Regu" w:hAnsi="NimbusRomNo9L-Regu" w:cs="NimbusRomNo9L-Regu"/>
            <w:sz w:val="19"/>
            <w:szCs w:val="19"/>
          </w:rPr>
          <w:delText>n</w:delText>
        </w:r>
      </w:del>
      <w:del w:id="48" w:author="Yadav,Mukul C" w:date="2020-03-23T01:03:00Z">
        <w:r w:rsidRPr="003A3474" w:rsidDel="004D6CA4">
          <w:rPr>
            <w:rFonts w:ascii="NimbusRomNo9L-Regu" w:hAnsi="NimbusRomNo9L-Regu" w:cs="NimbusRomNo9L-Regu"/>
            <w:sz w:val="19"/>
            <w:szCs w:val="19"/>
          </w:rPr>
          <w:delText xml:space="preserve"> a</w:delText>
        </w:r>
      </w:del>
      <w:del w:id="49" w:author="Yadav,Mukul C" w:date="2020-03-23T01:29:00Z">
        <w:r w:rsidRPr="003A3474" w:rsidDel="00A624FF">
          <w:rPr>
            <w:rFonts w:ascii="NimbusRomNo9L-Regu" w:hAnsi="NimbusRomNo9L-Regu" w:cs="NimbusRomNo9L-Regu"/>
            <w:sz w:val="19"/>
            <w:szCs w:val="19"/>
          </w:rPr>
          <w:delText xml:space="preserve"> MHI is a function of the motion history at that</w:delText>
        </w:r>
        <w:r w:rsidDel="00A624FF">
          <w:rPr>
            <w:rFonts w:ascii="NimbusRomNo9L-Regu" w:hAnsi="NimbusRomNo9L-Regu" w:cs="NimbusRomNo9L-Regu"/>
            <w:sz w:val="19"/>
            <w:szCs w:val="19"/>
          </w:rPr>
          <w:delText xml:space="preserve"> </w:delText>
        </w:r>
        <w:r w:rsidRPr="003A3474" w:rsidDel="00A624FF">
          <w:rPr>
            <w:rFonts w:ascii="NimbusRomNo9L-Regu" w:hAnsi="NimbusRomNo9L-Regu" w:cs="NimbusRomNo9L-Regu"/>
            <w:sz w:val="19"/>
            <w:szCs w:val="19"/>
          </w:rPr>
          <w:delText>location, where brighter values correspond to more recent motion.</w:delText>
        </w:r>
      </w:del>
      <w:del w:id="50" w:author="Yadav,Mukul C" w:date="2020-03-23T01:03:00Z">
        <w:r w:rsidR="00D35F3A" w:rsidDel="004D6CA4">
          <w:rPr>
            <w:rFonts w:ascii="NimbusRomNo9L-Regu" w:hAnsi="NimbusRomNo9L-Regu" w:cs="NimbusRomNo9L-Regu"/>
            <w:sz w:val="19"/>
            <w:szCs w:val="19"/>
          </w:rPr>
          <w:delText xml:space="preserve"> </w:delText>
        </w:r>
      </w:del>
      <w:del w:id="51" w:author="Yadav,Mukul C" w:date="2020-03-23T01:49:00Z">
        <w:r w:rsidR="00D35F3A" w:rsidDel="00CC20E1">
          <w:rPr>
            <w:rFonts w:ascii="NimbusRomNo9L-Regu" w:hAnsi="NimbusRomNo9L-Regu" w:cs="NimbusRomNo9L-Regu"/>
            <w:sz w:val="19"/>
            <w:szCs w:val="19"/>
          </w:rPr>
          <w:delText>Despite showing promising results they are not immune to viewpoint changes. As a workaround, 3D motion history volume(MHV) technique is applied where 3D occupancy of body is captured from various viewpoints</w:delText>
        </w:r>
        <w:r w:rsidR="00246997" w:rsidDel="00CC20E1">
          <w:rPr>
            <w:rFonts w:ascii="NimbusRomNo9L-Regu" w:hAnsi="NimbusRomNo9L-Regu" w:cs="NimbusRomNo9L-Regu"/>
            <w:sz w:val="19"/>
            <w:szCs w:val="19"/>
          </w:rPr>
          <w:delText xml:space="preserve"> using 3D voxels.</w:delText>
        </w:r>
      </w:del>
    </w:p>
    <w:p w14:paraId="5D4BBD6B" w14:textId="7A61FD82" w:rsidR="003A3474" w:rsidDel="00CC20E1" w:rsidRDefault="00246997" w:rsidP="00CC20E1">
      <w:pPr>
        <w:autoSpaceDE w:val="0"/>
        <w:autoSpaceDN w:val="0"/>
        <w:adjustRightInd w:val="0"/>
        <w:spacing w:after="0" w:line="240" w:lineRule="auto"/>
        <w:rPr>
          <w:del w:id="52" w:author="Yadav,Mukul C" w:date="2020-03-23T01:49:00Z"/>
          <w:rFonts w:ascii="NimbusRomNo9L-Regu" w:hAnsi="NimbusRomNo9L-Regu" w:cs="NimbusRomNo9L-Regu"/>
          <w:sz w:val="19"/>
          <w:szCs w:val="19"/>
        </w:rPr>
      </w:pPr>
      <w:del w:id="53" w:author="Yadav,Mukul C" w:date="2020-03-23T01:49:00Z">
        <w:r w:rsidDel="00CC20E1">
          <w:rPr>
            <w:rFonts w:ascii="NimbusRomNo9L-Regu" w:hAnsi="NimbusRomNo9L-Regu" w:cs="NimbusRomNo9L-Regu"/>
            <w:sz w:val="19"/>
            <w:szCs w:val="19"/>
          </w:rPr>
          <w:delText xml:space="preserve">And then Fourier transforms is </w:delText>
        </w:r>
      </w:del>
      <w:del w:id="54" w:author="Yadav,Mukul C" w:date="2020-03-23T00:38:00Z">
        <w:r w:rsidDel="00A421C9">
          <w:rPr>
            <w:rFonts w:ascii="NimbusRomNo9L-Regu" w:hAnsi="NimbusRomNo9L-Regu" w:cs="NimbusRomNo9L-Regu"/>
            <w:sz w:val="19"/>
            <w:szCs w:val="19"/>
          </w:rPr>
          <w:delText xml:space="preserve">used </w:delText>
        </w:r>
      </w:del>
      <w:del w:id="55" w:author="Yadav,Mukul C" w:date="2020-03-23T01:49:00Z">
        <w:r w:rsidDel="00CC20E1">
          <w:rPr>
            <w:rFonts w:ascii="NimbusRomNo9L-Regu" w:hAnsi="NimbusRomNo9L-Regu" w:cs="NimbusRomNo9L-Regu"/>
            <w:sz w:val="19"/>
            <w:szCs w:val="19"/>
          </w:rPr>
          <w:delText>to create feature invariant to locations and rotations.</w:delText>
        </w:r>
      </w:del>
    </w:p>
    <w:p w14:paraId="1C477045" w14:textId="77777777" w:rsidR="00CC20E1" w:rsidRDefault="00CC20E1" w:rsidP="00CC20E1">
      <w:pPr>
        <w:autoSpaceDE w:val="0"/>
        <w:autoSpaceDN w:val="0"/>
        <w:adjustRightInd w:val="0"/>
        <w:spacing w:after="0" w:line="240" w:lineRule="auto"/>
        <w:rPr>
          <w:ins w:id="56" w:author="Yadav,Mukul C" w:date="2020-03-23T01:49:00Z"/>
          <w:rFonts w:ascii="NimbusRomNo9L-Regu" w:hAnsi="NimbusRomNo9L-Regu" w:cs="NimbusRomNo9L-Regu"/>
          <w:sz w:val="19"/>
          <w:szCs w:val="19"/>
        </w:rPr>
        <w:pPrChange w:id="57" w:author="Yadav,Mukul C" w:date="2020-03-23T01:49:00Z">
          <w:pPr>
            <w:autoSpaceDE w:val="0"/>
            <w:autoSpaceDN w:val="0"/>
            <w:adjustRightInd w:val="0"/>
            <w:spacing w:after="0" w:line="240" w:lineRule="auto"/>
          </w:pPr>
        </w:pPrChange>
      </w:pPr>
    </w:p>
    <w:p w14:paraId="330A5330" w14:textId="7BAACD45" w:rsidR="00246997" w:rsidDel="00CC20E1" w:rsidRDefault="00246997" w:rsidP="00CC20E1">
      <w:pPr>
        <w:autoSpaceDE w:val="0"/>
        <w:autoSpaceDN w:val="0"/>
        <w:adjustRightInd w:val="0"/>
        <w:spacing w:after="0" w:line="240" w:lineRule="auto"/>
        <w:rPr>
          <w:del w:id="58" w:author="Yadav,Mukul C" w:date="2020-03-23T01:49:00Z"/>
          <w:rFonts w:ascii="NimbusRomNo9L-Regu" w:hAnsi="NimbusRomNo9L-Regu" w:cs="NimbusRomNo9L-Regu"/>
          <w:sz w:val="19"/>
          <w:szCs w:val="19"/>
        </w:rPr>
      </w:pPr>
    </w:p>
    <w:p w14:paraId="6B1FB2B6" w14:textId="531CA166" w:rsidR="000B151E" w:rsidDel="00C0578A" w:rsidRDefault="00246997" w:rsidP="00CC20E1">
      <w:pPr>
        <w:autoSpaceDE w:val="0"/>
        <w:autoSpaceDN w:val="0"/>
        <w:adjustRightInd w:val="0"/>
        <w:spacing w:after="0" w:line="240" w:lineRule="auto"/>
        <w:rPr>
          <w:del w:id="59" w:author="Yadav,Mukul C" w:date="2020-03-23T01:54:00Z"/>
          <w:rFonts w:ascii="NimbusRomNo9L-Regu" w:hAnsi="NimbusRomNo9L-Regu" w:cs="NimbusRomNo9L-Regu"/>
          <w:sz w:val="19"/>
          <w:szCs w:val="19"/>
        </w:rPr>
        <w:pPrChange w:id="60" w:author="Yadav,Mukul C" w:date="2020-03-23T01:49:00Z">
          <w:pPr>
            <w:autoSpaceDE w:val="0"/>
            <w:autoSpaceDN w:val="0"/>
            <w:adjustRightInd w:val="0"/>
            <w:spacing w:after="0" w:line="240" w:lineRule="auto"/>
          </w:pPr>
        </w:pPrChange>
      </w:pPr>
      <w:del w:id="61" w:author="Yadav,Mukul C" w:date="2020-03-23T01:54:00Z">
        <w:r w:rsidDel="00C0578A">
          <w:rPr>
            <w:rFonts w:ascii="NimbusRomNo9L-Regu" w:hAnsi="NimbusRomNo9L-Regu" w:cs="NimbusRomNo9L-Regu"/>
            <w:sz w:val="19"/>
            <w:szCs w:val="19"/>
          </w:rPr>
          <w:delText>Couple of research works leveraged Poisson equation to extract shape properties for action representation and classification of space time info of human movements.</w:delText>
        </w:r>
      </w:del>
    </w:p>
    <w:p w14:paraId="20EEFD6F" w14:textId="77777777" w:rsidR="00246997" w:rsidRPr="00246997" w:rsidRDefault="00246997" w:rsidP="00246997">
      <w:pPr>
        <w:autoSpaceDE w:val="0"/>
        <w:autoSpaceDN w:val="0"/>
        <w:adjustRightInd w:val="0"/>
        <w:spacing w:after="0" w:line="240" w:lineRule="auto"/>
        <w:rPr>
          <w:rFonts w:ascii="NimbusRomNo9L-Regu" w:hAnsi="NimbusRomNo9L-Regu" w:cs="NimbusRomNo9L-Regu"/>
          <w:sz w:val="19"/>
          <w:szCs w:val="19"/>
        </w:rPr>
      </w:pPr>
    </w:p>
    <w:p w14:paraId="5760A214" w14:textId="29DA39EF" w:rsidR="003A3474" w:rsidRDefault="00C0578A" w:rsidP="003A3474">
      <w:pPr>
        <w:autoSpaceDE w:val="0"/>
        <w:autoSpaceDN w:val="0"/>
        <w:adjustRightInd w:val="0"/>
        <w:spacing w:after="0" w:line="240" w:lineRule="auto"/>
        <w:rPr>
          <w:ins w:id="62" w:author="Yadav,Mukul C" w:date="2020-03-23T01:56:00Z"/>
          <w:rFonts w:ascii="NimbusRomNo9L-Regu" w:hAnsi="NimbusRomNo9L-Regu" w:cs="NimbusRomNo9L-Regu"/>
          <w:sz w:val="19"/>
          <w:szCs w:val="19"/>
        </w:rPr>
      </w:pPr>
      <w:ins w:id="63" w:author="Yadav,Mukul C" w:date="2020-03-23T01:55:00Z">
        <w:r>
          <w:rPr>
            <w:rFonts w:ascii="NimbusRomNo9L-Regu" w:hAnsi="NimbusRomNo9L-Regu" w:cs="NimbusRomNo9L-Regu"/>
            <w:sz w:val="19"/>
            <w:szCs w:val="19"/>
          </w:rPr>
          <w:t>T</w:t>
        </w:r>
        <w:r>
          <w:rPr>
            <w:rFonts w:ascii="NimbusRomNo9L-Regu" w:hAnsi="NimbusRomNo9L-Regu" w:cs="NimbusRomNo9L-Regu"/>
            <w:sz w:val="19"/>
            <w:szCs w:val="19"/>
          </w:rPr>
          <w:t>he motion in horizontal and vertical axis</w:t>
        </w:r>
      </w:ins>
      <w:del w:id="64" w:author="Yadav,Mukul C" w:date="2020-03-23T01:55:00Z">
        <w:r w:rsidR="003A3474" w:rsidDel="00C0578A">
          <w:rPr>
            <w:rFonts w:ascii="NimbusRomNo9L-Regu" w:hAnsi="NimbusRomNo9L-Regu" w:cs="NimbusRomNo9L-Regu"/>
            <w:sz w:val="19"/>
            <w:szCs w:val="19"/>
          </w:rPr>
          <w:delText>One typical motion information</w:delText>
        </w:r>
      </w:del>
      <w:r w:rsidR="003A3474">
        <w:rPr>
          <w:rFonts w:ascii="NimbusRomNo9L-Regu" w:hAnsi="NimbusRomNo9L-Regu" w:cs="NimbusRomNo9L-Regu"/>
          <w:sz w:val="19"/>
          <w:szCs w:val="19"/>
        </w:rPr>
        <w:t xml:space="preserve"> is computed by the so-called optical flow algorithms </w:t>
      </w:r>
      <w:ins w:id="65" w:author="Yadav,Mukul C" w:date="2020-03-23T01:55:00Z">
        <w:r>
          <w:rPr>
            <w:rFonts w:ascii="NimbusRomNo9L-Regu" w:hAnsi="NimbusRomNo9L-Regu" w:cs="NimbusRomNo9L-Regu"/>
            <w:sz w:val="19"/>
            <w:szCs w:val="19"/>
          </w:rPr>
          <w:t xml:space="preserve">which </w:t>
        </w:r>
      </w:ins>
      <w:r w:rsidR="003A3474">
        <w:rPr>
          <w:rFonts w:ascii="NimbusRomNo9L-Regu" w:hAnsi="NimbusRomNo9L-Regu" w:cs="NimbusRomNo9L-Regu"/>
          <w:sz w:val="19"/>
          <w:szCs w:val="19"/>
        </w:rPr>
        <w:t>indicate</w:t>
      </w:r>
      <w:r w:rsidR="00FF02DA">
        <w:rPr>
          <w:rFonts w:ascii="NimbusRomNo9L-Regu" w:hAnsi="NimbusRomNo9L-Regu" w:cs="NimbusRomNo9L-Regu"/>
          <w:sz w:val="19"/>
          <w:szCs w:val="19"/>
        </w:rPr>
        <w:t>s</w:t>
      </w:r>
      <w:r w:rsidR="003A3474">
        <w:rPr>
          <w:rFonts w:ascii="NimbusRomNo9L-Regu" w:hAnsi="NimbusRomNo9L-Regu" w:cs="NimbusRomNo9L-Regu"/>
          <w:sz w:val="19"/>
          <w:szCs w:val="19"/>
        </w:rPr>
        <w:t xml:space="preserve"> </w:t>
      </w:r>
      <w:del w:id="66" w:author="Yadav,Mukul C" w:date="2020-03-23T01:55:00Z">
        <w:r w:rsidR="003A3474" w:rsidDel="00C0578A">
          <w:rPr>
            <w:rFonts w:ascii="NimbusRomNo9L-Regu" w:hAnsi="NimbusRomNo9L-Regu" w:cs="NimbusRomNo9L-Regu"/>
            <w:sz w:val="19"/>
            <w:szCs w:val="19"/>
          </w:rPr>
          <w:delText xml:space="preserve">the </w:delText>
        </w:r>
      </w:del>
      <w:r w:rsidR="003A3474">
        <w:rPr>
          <w:rFonts w:ascii="NimbusRomNo9L-Regu" w:hAnsi="NimbusRomNo9L-Regu" w:cs="NimbusRomNo9L-Regu"/>
          <w:sz w:val="19"/>
          <w:szCs w:val="19"/>
        </w:rPr>
        <w:t>pattern of apparent motion of objects on two consecutive frames</w:t>
      </w:r>
      <w:r w:rsidR="00246997">
        <w:rPr>
          <w:rFonts w:ascii="NimbusRomNo9L-Regu" w:hAnsi="NimbusRomNo9L-Regu" w:cs="NimbusRomNo9L-Regu"/>
          <w:sz w:val="19"/>
          <w:szCs w:val="19"/>
        </w:rPr>
        <w:t>.</w:t>
      </w:r>
      <w:del w:id="67" w:author="Yadav,Mukul C" w:date="2020-03-23T01:56:00Z">
        <w:r w:rsidR="00246997" w:rsidDel="00C0578A">
          <w:rPr>
            <w:rFonts w:ascii="NimbusRomNo9L-Regu" w:hAnsi="NimbusRomNo9L-Regu" w:cs="NimbusRomNo9L-Regu"/>
            <w:sz w:val="19"/>
            <w:szCs w:val="19"/>
          </w:rPr>
          <w:delText xml:space="preserve"> It </w:delText>
        </w:r>
        <w:r w:rsidR="003A3474" w:rsidDel="00C0578A">
          <w:rPr>
            <w:rFonts w:ascii="NimbusRomNo9L-Regu" w:hAnsi="NimbusRomNo9L-Regu" w:cs="NimbusRomNo9L-Regu"/>
            <w:sz w:val="19"/>
            <w:szCs w:val="19"/>
          </w:rPr>
          <w:delText>computes</w:delText>
        </w:r>
      </w:del>
      <w:del w:id="68" w:author="Yadav,Mukul C" w:date="2020-03-23T01:55:00Z">
        <w:r w:rsidR="003A3474" w:rsidDel="00C0578A">
          <w:rPr>
            <w:rFonts w:ascii="NimbusRomNo9L-Regu" w:hAnsi="NimbusRomNo9L-Regu" w:cs="NimbusRomNo9L-Regu"/>
            <w:sz w:val="19"/>
            <w:szCs w:val="19"/>
          </w:rPr>
          <w:delText xml:space="preserve"> the motion in horizontal and vertical axis</w:delText>
        </w:r>
      </w:del>
      <w:del w:id="69" w:author="Yadav,Mukul C" w:date="2020-03-23T01:56:00Z">
        <w:r w:rsidR="00246997" w:rsidDel="00C0578A">
          <w:rPr>
            <w:rFonts w:ascii="NimbusRomNo9L-Regu" w:hAnsi="NimbusRomNo9L-Regu" w:cs="NimbusRomNo9L-Regu"/>
            <w:sz w:val="19"/>
            <w:szCs w:val="19"/>
          </w:rPr>
          <w:delText>.</w:delText>
        </w:r>
      </w:del>
    </w:p>
    <w:p w14:paraId="33ED55C6" w14:textId="33005F80" w:rsidR="00C0578A" w:rsidRDefault="00C0578A" w:rsidP="003A3474">
      <w:pPr>
        <w:autoSpaceDE w:val="0"/>
        <w:autoSpaceDN w:val="0"/>
        <w:adjustRightInd w:val="0"/>
        <w:spacing w:after="0" w:line="240" w:lineRule="auto"/>
        <w:rPr>
          <w:ins w:id="70" w:author="Yadav,Mukul C" w:date="2020-03-23T01:56:00Z"/>
          <w:rFonts w:ascii="NimbusRomNo9L-Regu" w:hAnsi="NimbusRomNo9L-Regu" w:cs="NimbusRomNo9L-Regu"/>
          <w:sz w:val="19"/>
          <w:szCs w:val="19"/>
        </w:rPr>
      </w:pPr>
    </w:p>
    <w:p w14:paraId="305C91C9" w14:textId="5C7522F9" w:rsidR="00C0578A" w:rsidRDefault="00C0578A" w:rsidP="003A3474">
      <w:pPr>
        <w:autoSpaceDE w:val="0"/>
        <w:autoSpaceDN w:val="0"/>
        <w:adjustRightInd w:val="0"/>
        <w:spacing w:after="0" w:line="240" w:lineRule="auto"/>
        <w:rPr>
          <w:rFonts w:ascii="NimbusRomNo9L-Regu" w:hAnsi="NimbusRomNo9L-Regu" w:cs="NimbusRomNo9L-Regu"/>
          <w:sz w:val="19"/>
          <w:szCs w:val="19"/>
        </w:rPr>
      </w:pPr>
      <w:ins w:id="71" w:author="Yadav,Mukul C" w:date="2020-03-23T01:56:00Z">
        <w:r>
          <w:rPr>
            <w:rFonts w:ascii="NimbusRomNo9L-Regu" w:hAnsi="NimbusRomNo9L-Regu" w:cs="NimbusRomNo9L-Regu"/>
            <w:sz w:val="19"/>
            <w:szCs w:val="19"/>
          </w:rPr>
          <w:t>Bu</w:t>
        </w:r>
      </w:ins>
      <w:ins w:id="72" w:author="Yadav,Mukul C" w:date="2020-03-23T01:57:00Z">
        <w:r>
          <w:rPr>
            <w:rFonts w:ascii="NimbusRomNo9L-Regu" w:hAnsi="NimbusRomNo9L-Regu" w:cs="NimbusRomNo9L-Regu"/>
            <w:sz w:val="19"/>
            <w:szCs w:val="19"/>
          </w:rPr>
          <w:t xml:space="preserve">t holistic representations are inherently marred with sensitivity to </w:t>
        </w:r>
      </w:ins>
      <w:ins w:id="73" w:author="Yadav,Mukul C" w:date="2020-03-23T01:58:00Z">
        <w:r>
          <w:rPr>
            <w:rFonts w:ascii="NimbusRomNo9L-Regu" w:hAnsi="NimbusRomNo9L-Regu" w:cs="NimbusRomNo9L-Regu"/>
            <w:sz w:val="19"/>
            <w:szCs w:val="19"/>
          </w:rPr>
          <w:t xml:space="preserve">noise in motion data. This is resolved by </w:t>
        </w:r>
        <w:r w:rsidRPr="00C0578A">
          <w:rPr>
            <w:rFonts w:ascii="NimbusRomNo9L-Regu" w:hAnsi="NimbusRomNo9L-Regu" w:cs="NimbusRomNo9L-Regu"/>
            <w:b/>
            <w:bCs/>
            <w:i/>
            <w:iCs/>
            <w:sz w:val="19"/>
            <w:szCs w:val="19"/>
            <w:rPrChange w:id="74" w:author="Yadav,Mukul C" w:date="2020-03-23T01:59:00Z">
              <w:rPr>
                <w:rFonts w:ascii="NimbusRomNo9L-Regu" w:hAnsi="NimbusRomNo9L-Regu" w:cs="NimbusRomNo9L-Regu"/>
                <w:sz w:val="19"/>
                <w:szCs w:val="19"/>
              </w:rPr>
            </w:rPrChange>
          </w:rPr>
          <w:t>Local representation</w:t>
        </w:r>
        <w:r>
          <w:rPr>
            <w:rFonts w:ascii="NimbusRomNo9L-Regu" w:hAnsi="NimbusRomNo9L-Regu" w:cs="NimbusRomNo9L-Regu"/>
            <w:sz w:val="19"/>
            <w:szCs w:val="19"/>
          </w:rPr>
          <w:t xml:space="preserve"> techniques described below.</w:t>
        </w:r>
      </w:ins>
    </w:p>
    <w:p w14:paraId="155C2278" w14:textId="0AA31A88" w:rsidR="003A3474" w:rsidRDefault="003A3474" w:rsidP="003A3474">
      <w:pPr>
        <w:autoSpaceDE w:val="0"/>
        <w:autoSpaceDN w:val="0"/>
        <w:adjustRightInd w:val="0"/>
        <w:spacing w:after="0" w:line="240" w:lineRule="auto"/>
        <w:rPr>
          <w:rFonts w:ascii="NimbusRomNo9L-Regu" w:hAnsi="NimbusRomNo9L-Regu" w:cs="NimbusRomNo9L-Regu"/>
          <w:sz w:val="19"/>
          <w:szCs w:val="19"/>
        </w:rPr>
      </w:pPr>
    </w:p>
    <w:p w14:paraId="67FE4400" w14:textId="22918FC8" w:rsidR="00FF02DA" w:rsidRPr="00BE291F" w:rsidRDefault="69EE1D9F" w:rsidP="003A3474">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commentRangeStart w:id="75"/>
      <w:commentRangeStart w:id="76"/>
      <w:r w:rsidRPr="69EE1D9F">
        <w:rPr>
          <w:rFonts w:ascii="NimbusRomNo9L-Regu" w:hAnsi="NimbusRomNo9L-Regu" w:cs="NimbusRomNo9L-Regu"/>
          <w:b/>
          <w:bCs/>
          <w:sz w:val="19"/>
          <w:szCs w:val="19"/>
          <w:highlight w:val="yellow"/>
        </w:rPr>
        <w:t>Local Representations</w:t>
      </w:r>
      <w:commentRangeEnd w:id="75"/>
      <w:r w:rsidR="00E75D6B">
        <w:commentReference w:id="75"/>
      </w:r>
      <w:commentRangeEnd w:id="76"/>
      <w:r w:rsidR="00C0578A">
        <w:rPr>
          <w:rStyle w:val="CommentReference"/>
        </w:rPr>
        <w:commentReference w:id="76"/>
      </w:r>
    </w:p>
    <w:p w14:paraId="0F3538E1" w14:textId="45EF0C3F" w:rsidR="00E75D6B" w:rsidRDefault="00E83BE1" w:rsidP="00E75D6B">
      <w:pPr>
        <w:autoSpaceDE w:val="0"/>
        <w:autoSpaceDN w:val="0"/>
        <w:adjustRightInd w:val="0"/>
        <w:spacing w:after="0" w:line="240" w:lineRule="auto"/>
        <w:rPr>
          <w:ins w:id="77" w:author="Yadav,Mukul C" w:date="2020-03-23T02:34:00Z"/>
          <w:rFonts w:ascii="NimbusRomNo9L-Regu" w:hAnsi="NimbusRomNo9L-Regu" w:cs="NimbusRomNo9L-Regu"/>
          <w:sz w:val="19"/>
          <w:szCs w:val="19"/>
        </w:rPr>
      </w:pPr>
      <w:r w:rsidRPr="002111EB">
        <w:rPr>
          <w:rFonts w:ascii="NimbusRomNo9L-Regu" w:hAnsi="NimbusRomNo9L-Regu" w:cs="NimbusRomNo9L-Regu"/>
          <w:sz w:val="19"/>
          <w:szCs w:val="19"/>
        </w:rPr>
        <w:t xml:space="preserve">Local representations </w:t>
      </w:r>
      <w:r w:rsidR="002111EB" w:rsidRPr="002111EB">
        <w:rPr>
          <w:rFonts w:ascii="NimbusRomNo9L-Regu" w:hAnsi="NimbusRomNo9L-Regu" w:cs="NimbusRomNo9L-Regu"/>
          <w:sz w:val="19"/>
          <w:szCs w:val="19"/>
        </w:rPr>
        <w:t>capture</w:t>
      </w:r>
      <w:r w:rsidRPr="002111EB">
        <w:rPr>
          <w:rFonts w:ascii="NimbusRomNo9L-Regu" w:hAnsi="NimbusRomNo9L-Regu" w:cs="NimbusRomNo9L-Regu"/>
          <w:sz w:val="19"/>
          <w:szCs w:val="19"/>
        </w:rPr>
        <w:t xml:space="preserve"> salient motion information in localized areas </w:t>
      </w:r>
      <w:del w:id="78" w:author="Yadav,Mukul C" w:date="2020-03-23T02:32:00Z">
        <w:r w:rsidRPr="002111EB" w:rsidDel="001F6AFC">
          <w:rPr>
            <w:rFonts w:ascii="NimbusRomNo9L-Regu" w:hAnsi="NimbusRomNo9L-Regu" w:cs="NimbusRomNo9L-Regu"/>
            <w:sz w:val="19"/>
            <w:szCs w:val="19"/>
          </w:rPr>
          <w:delText>and thus</w:delText>
        </w:r>
      </w:del>
      <w:ins w:id="79" w:author="Yadav,Mukul C" w:date="2020-03-23T02:32:00Z">
        <w:r w:rsidR="001F6AFC">
          <w:rPr>
            <w:rFonts w:ascii="NimbusRomNo9L-Regu" w:hAnsi="NimbusRomNo9L-Regu" w:cs="NimbusRomNo9L-Regu"/>
            <w:sz w:val="19"/>
            <w:szCs w:val="19"/>
          </w:rPr>
          <w:t>to</w:t>
        </w:r>
      </w:ins>
      <w:r w:rsidRPr="002111EB">
        <w:rPr>
          <w:rFonts w:ascii="NimbusRomNo9L-Regu" w:hAnsi="NimbusRomNo9L-Regu" w:cs="NimbusRomNo9L-Regu"/>
          <w:sz w:val="19"/>
          <w:szCs w:val="19"/>
        </w:rPr>
        <w:t xml:space="preserve"> overcome the problem in holistic representations.</w:t>
      </w:r>
      <w:r w:rsidR="002111EB">
        <w:rPr>
          <w:rFonts w:ascii="NimbusRomNo9L-Regu" w:hAnsi="NimbusRomNo9L-Regu" w:cs="NimbusRomNo9L-Regu"/>
          <w:sz w:val="19"/>
          <w:szCs w:val="19"/>
        </w:rPr>
        <w:t xml:space="preserve"> </w:t>
      </w:r>
      <w:r w:rsidR="00E75D6B">
        <w:rPr>
          <w:rFonts w:ascii="NimbusRomNo9L-Regu" w:hAnsi="NimbusRomNo9L-Regu" w:cs="NimbusRomNo9L-Regu"/>
          <w:sz w:val="19"/>
          <w:szCs w:val="19"/>
        </w:rPr>
        <w:t xml:space="preserve">Space-time interest points (STIPs) based approaches </w:t>
      </w:r>
      <w:del w:id="80" w:author="Yadav,Mukul C" w:date="2020-03-23T02:33:00Z">
        <w:r w:rsidR="00E75D6B" w:rsidDel="001F6AFC">
          <w:rPr>
            <w:rFonts w:ascii="NimbusRomNo9L-Regu" w:hAnsi="NimbusRomNo9L-Regu" w:cs="NimbusRomNo9L-Regu"/>
            <w:sz w:val="19"/>
            <w:szCs w:val="19"/>
          </w:rPr>
          <w:delText>is one of the most important local representations.</w:delText>
        </w:r>
        <w:r w:rsidR="007D35CA" w:rsidDel="001F6AFC">
          <w:rPr>
            <w:rFonts w:ascii="NimbusRomNo9L-Regu" w:hAnsi="NimbusRomNo9L-Regu" w:cs="NimbusRomNo9L-Regu"/>
            <w:sz w:val="19"/>
            <w:szCs w:val="19"/>
          </w:rPr>
          <w:delText xml:space="preserve"> They have </w:delText>
        </w:r>
      </w:del>
      <w:r w:rsidR="007D35CA">
        <w:rPr>
          <w:rFonts w:ascii="NimbusRomNo9L-Regu" w:hAnsi="NimbusRomNo9L-Regu" w:cs="NimbusRomNo9L-Regu"/>
          <w:sz w:val="19"/>
          <w:szCs w:val="19"/>
        </w:rPr>
        <w:t>successfully capture</w:t>
      </w:r>
      <w:ins w:id="81" w:author="Yadav,Mukul C" w:date="2020-03-23T02:33:00Z">
        <w:r w:rsidR="001F6AFC">
          <w:rPr>
            <w:rFonts w:ascii="NimbusRomNo9L-Regu" w:hAnsi="NimbusRomNo9L-Regu" w:cs="NimbusRomNo9L-Regu"/>
            <w:sz w:val="19"/>
            <w:szCs w:val="19"/>
          </w:rPr>
          <w:t>s</w:t>
        </w:r>
      </w:ins>
      <w:del w:id="82" w:author="Yadav,Mukul C" w:date="2020-03-23T02:33:00Z">
        <w:r w:rsidR="007D35CA" w:rsidDel="001F6AFC">
          <w:rPr>
            <w:rFonts w:ascii="NimbusRomNo9L-Regu" w:hAnsi="NimbusRomNo9L-Regu" w:cs="NimbusRomNo9L-Regu"/>
            <w:sz w:val="19"/>
            <w:szCs w:val="19"/>
          </w:rPr>
          <w:delText>d</w:delText>
        </w:r>
      </w:del>
      <w:r w:rsidR="007D35CA">
        <w:rPr>
          <w:rFonts w:ascii="NimbusRomNo9L-Regu" w:hAnsi="NimbusRomNo9L-Regu" w:cs="NimbusRomNo9L-Regu"/>
          <w:sz w:val="19"/>
          <w:szCs w:val="19"/>
        </w:rPr>
        <w:t xml:space="preserve"> motion trajectory, </w:t>
      </w:r>
      <w:ins w:id="83" w:author="Yadav,Mukul C" w:date="2020-03-23T02:33:00Z">
        <w:r w:rsidR="001F6AFC">
          <w:rPr>
            <w:rFonts w:ascii="NimbusRomNo9L-Regu" w:hAnsi="NimbusRomNo9L-Regu" w:cs="NimbusRomNo9L-Regu"/>
            <w:sz w:val="19"/>
            <w:szCs w:val="19"/>
          </w:rPr>
          <w:t xml:space="preserve">that are </w:t>
        </w:r>
      </w:ins>
      <w:r w:rsidR="007D35CA">
        <w:rPr>
          <w:rFonts w:ascii="NimbusRomNo9L-Regu" w:hAnsi="NimbusRomNo9L-Regu" w:cs="NimbusRomNo9L-Regu"/>
          <w:sz w:val="19"/>
          <w:szCs w:val="19"/>
        </w:rPr>
        <w:t xml:space="preserve">immune to translator and appearance variation. </w:t>
      </w:r>
      <w:del w:id="84" w:author="Yadav,Mukul C" w:date="2020-03-23T02:34:00Z">
        <w:r w:rsidR="007D35CA" w:rsidDel="001F6AFC">
          <w:rPr>
            <w:rFonts w:ascii="NimbusRomNo9L-Regu" w:hAnsi="NimbusRomNo9L-Regu" w:cs="NimbusRomNo9L-Regu"/>
            <w:sz w:val="19"/>
            <w:szCs w:val="19"/>
          </w:rPr>
          <w:delText>After local regions are identified then features are extracted from these regions.</w:delText>
        </w:r>
      </w:del>
    </w:p>
    <w:p w14:paraId="7EB598B6" w14:textId="77777777" w:rsidR="001F6AFC" w:rsidRDefault="001F6AFC" w:rsidP="00E75D6B">
      <w:pPr>
        <w:autoSpaceDE w:val="0"/>
        <w:autoSpaceDN w:val="0"/>
        <w:adjustRightInd w:val="0"/>
        <w:spacing w:after="0" w:line="240" w:lineRule="auto"/>
        <w:rPr>
          <w:rFonts w:ascii="NimbusRomNo9L-Regu" w:hAnsi="NimbusRomNo9L-Regu" w:cs="NimbusRomNo9L-Regu"/>
          <w:sz w:val="19"/>
          <w:szCs w:val="19"/>
        </w:rPr>
      </w:pPr>
    </w:p>
    <w:p w14:paraId="213A6C44" w14:textId="17B0776E" w:rsidR="00E75D6B" w:rsidDel="001F6AFC" w:rsidRDefault="00E75D6B" w:rsidP="00E75D6B">
      <w:pPr>
        <w:autoSpaceDE w:val="0"/>
        <w:autoSpaceDN w:val="0"/>
        <w:adjustRightInd w:val="0"/>
        <w:spacing w:after="0" w:line="240" w:lineRule="auto"/>
        <w:rPr>
          <w:del w:id="85" w:author="Yadav,Mukul C" w:date="2020-03-23T02:34:00Z"/>
          <w:rFonts w:ascii="NimbusRomNo9L-Regu" w:hAnsi="NimbusRomNo9L-Regu" w:cs="NimbusRomNo9L-Regu"/>
          <w:sz w:val="19"/>
          <w:szCs w:val="19"/>
        </w:rPr>
      </w:pPr>
      <w:r>
        <w:rPr>
          <w:rFonts w:ascii="NimbusRomNo9L-Regu" w:hAnsi="NimbusRomNo9L-Regu" w:cs="NimbusRomNo9L-Regu"/>
          <w:sz w:val="19"/>
          <w:szCs w:val="19"/>
        </w:rPr>
        <w:t xml:space="preserve">A </w:t>
      </w:r>
      <w:proofErr w:type="spellStart"/>
      <w:r>
        <w:rPr>
          <w:rFonts w:ascii="NimbusRomNo9L-Regu" w:hAnsi="NimbusRomNo9L-Regu" w:cs="NimbusRomNo9L-Regu"/>
          <w:sz w:val="19"/>
          <w:szCs w:val="19"/>
        </w:rPr>
        <w:t>spatio</w:t>
      </w:r>
      <w:proofErr w:type="spellEnd"/>
      <w:r>
        <w:rPr>
          <w:rFonts w:ascii="NimbusRomNo9L-Regu" w:hAnsi="NimbusRomNo9L-Regu" w:cs="NimbusRomNo9L-Regu"/>
          <w:sz w:val="19"/>
          <w:szCs w:val="19"/>
        </w:rPr>
        <w:t xml:space="preserve">-temporal separable Gaussian kernel is applied on a video to obtain its response function for finding large motion changes in both spatial and temporal dimensions. </w:t>
      </w:r>
      <w:ins w:id="86" w:author="Yadav,Mukul C" w:date="2020-03-23T02:34:00Z">
        <w:r w:rsidR="001F6AFC">
          <w:rPr>
            <w:rFonts w:ascii="NimbusRomNo9L-Regu" w:hAnsi="NimbusRomNo9L-Regu" w:cs="NimbusRomNo9L-Regu"/>
            <w:sz w:val="19"/>
            <w:szCs w:val="19"/>
          </w:rPr>
          <w:t xml:space="preserve"> </w:t>
        </w:r>
      </w:ins>
    </w:p>
    <w:p w14:paraId="3CBD7832" w14:textId="6842F345" w:rsidR="003A3474" w:rsidRDefault="00E75D6B" w:rsidP="00E75D6B">
      <w:pPr>
        <w:autoSpaceDE w:val="0"/>
        <w:autoSpaceDN w:val="0"/>
        <w:adjustRightInd w:val="0"/>
        <w:spacing w:after="0" w:line="240" w:lineRule="auto"/>
        <w:rPr>
          <w:rFonts w:ascii="NimbusRomNo9L-Regu" w:hAnsi="NimbusRomNo9L-Regu" w:cs="NimbusRomNo9L-Regu"/>
          <w:sz w:val="19"/>
          <w:szCs w:val="19"/>
        </w:rPr>
      </w:pPr>
      <w:proofErr w:type="spellStart"/>
      <w:r>
        <w:rPr>
          <w:rFonts w:ascii="NimbusRomNo9L-Regu" w:hAnsi="NimbusRomNo9L-Regu" w:cs="NimbusRomNo9L-Regu"/>
          <w:sz w:val="19"/>
          <w:szCs w:val="19"/>
        </w:rPr>
        <w:t>Bregonzio</w:t>
      </w:r>
      <w:proofErr w:type="spellEnd"/>
      <w:r>
        <w:rPr>
          <w:rFonts w:ascii="NimbusRomNo9L-Regu" w:hAnsi="NimbusRomNo9L-Regu" w:cs="NimbusRomNo9L-Regu"/>
          <w:sz w:val="19"/>
          <w:szCs w:val="19"/>
        </w:rPr>
        <w:t xml:space="preserve"> </w:t>
      </w:r>
      <w:r>
        <w:rPr>
          <w:rFonts w:ascii="NimbusRomNo9L-ReguItal" w:hAnsi="NimbusRomNo9L-ReguItal" w:cs="NimbusRomNo9L-ReguItal"/>
          <w:sz w:val="19"/>
          <w:szCs w:val="19"/>
        </w:rPr>
        <w:t xml:space="preserve">et al. </w:t>
      </w:r>
      <w:r>
        <w:rPr>
          <w:rFonts w:ascii="NimbusRomNo9L-Regu" w:hAnsi="NimbusRomNo9L-Regu" w:cs="NimbusRomNo9L-Regu"/>
          <w:sz w:val="19"/>
          <w:szCs w:val="19"/>
        </w:rPr>
        <w:t>detected spatial-temporal interest points using Gabor filters</w:t>
      </w:r>
      <w:del w:id="87" w:author="Yadav,Mukul C" w:date="2020-03-23T02:28:00Z">
        <w:r w:rsidDel="001F6AFC">
          <w:rPr>
            <w:rFonts w:ascii="NimbusRomNo9L-Regu" w:hAnsi="NimbusRomNo9L-Regu" w:cs="NimbusRomNo9L-Regu"/>
            <w:sz w:val="19"/>
            <w:szCs w:val="19"/>
          </w:rPr>
          <w:delText>. Spatiotemporal interest points can also be detected by using the</w:delText>
        </w:r>
      </w:del>
      <w:ins w:id="88" w:author="Yadav,Mukul C" w:date="2020-03-23T02:28:00Z">
        <w:r w:rsidR="001F6AFC">
          <w:rPr>
            <w:rFonts w:ascii="NimbusRomNo9L-Regu" w:hAnsi="NimbusRomNo9L-Regu" w:cs="NimbusRomNo9L-Regu"/>
            <w:sz w:val="19"/>
            <w:szCs w:val="19"/>
          </w:rPr>
          <w:t xml:space="preserve"> and </w:t>
        </w:r>
      </w:ins>
      <w:del w:id="89" w:author="Yadav,Mukul C" w:date="2020-03-23T02:28:00Z">
        <w:r w:rsidDel="001F6AFC">
          <w:rPr>
            <w:rFonts w:ascii="NimbusRomNo9L-Regu" w:hAnsi="NimbusRomNo9L-Regu" w:cs="NimbusRomNo9L-Regu"/>
            <w:sz w:val="19"/>
            <w:szCs w:val="19"/>
          </w:rPr>
          <w:delText xml:space="preserve"> </w:delText>
        </w:r>
      </w:del>
      <w:r>
        <w:rPr>
          <w:rFonts w:ascii="NimbusRomNo9L-Regu" w:hAnsi="NimbusRomNo9L-Regu" w:cs="NimbusRomNo9L-Regu"/>
          <w:sz w:val="19"/>
          <w:szCs w:val="19"/>
        </w:rPr>
        <w:t>spatiotemporal Hessian matrix</w:t>
      </w:r>
      <w:r w:rsidR="00D738DE">
        <w:rPr>
          <w:rFonts w:ascii="NimbusRomNo9L-Regu" w:hAnsi="NimbusRomNo9L-Regu" w:cs="NimbusRomNo9L-Regu"/>
          <w:sz w:val="19"/>
          <w:szCs w:val="19"/>
        </w:rPr>
        <w:t>.</w:t>
      </w:r>
      <w:r w:rsidR="002111EB">
        <w:rPr>
          <w:rFonts w:ascii="NimbusRomNo9L-Regu" w:hAnsi="NimbusRomNo9L-Regu" w:cs="NimbusRomNo9L-Regu"/>
          <w:sz w:val="19"/>
          <w:szCs w:val="19"/>
        </w:rPr>
        <w:t xml:space="preserve"> </w:t>
      </w:r>
      <w:ins w:id="90" w:author="Yadav,Mukul C" w:date="2020-03-23T02:30:00Z">
        <w:r w:rsidR="001F6AFC">
          <w:rPr>
            <w:rFonts w:ascii="NimbusRomNo9L-Regu" w:hAnsi="NimbusRomNo9L-Regu" w:cs="NimbusRomNo9L-Regu"/>
            <w:sz w:val="19"/>
            <w:szCs w:val="19"/>
          </w:rPr>
          <w:t>And, g</w:t>
        </w:r>
      </w:ins>
      <w:del w:id="91" w:author="Yadav,Mukul C" w:date="2020-03-23T02:30:00Z">
        <w:r w:rsidDel="001F6AFC">
          <w:rPr>
            <w:rFonts w:ascii="NimbusRomNo9L-Regu" w:hAnsi="NimbusRomNo9L-Regu" w:cs="NimbusRomNo9L-Regu"/>
            <w:sz w:val="19"/>
            <w:szCs w:val="19"/>
          </w:rPr>
          <w:delText>G</w:delText>
        </w:r>
      </w:del>
      <w:r>
        <w:rPr>
          <w:rFonts w:ascii="NimbusRomNo9L-Regu" w:hAnsi="NimbusRomNo9L-Regu" w:cs="NimbusRomNo9L-Regu"/>
          <w:sz w:val="19"/>
          <w:szCs w:val="19"/>
        </w:rPr>
        <w:t xml:space="preserve">radients over optical flow fields are computed to build the so-called motion boundary histograms (MBH) for describing trajectories. </w:t>
      </w:r>
    </w:p>
    <w:p w14:paraId="33D4CA98" w14:textId="3980C389" w:rsidR="00E75D6B" w:rsidRDefault="002111EB" w:rsidP="00E75D6B">
      <w:pPr>
        <w:autoSpaceDE w:val="0"/>
        <w:autoSpaceDN w:val="0"/>
        <w:adjustRightInd w:val="0"/>
        <w:spacing w:after="0" w:line="240" w:lineRule="auto"/>
        <w:rPr>
          <w:rFonts w:ascii="NimbusRomNo9L-Regu" w:hAnsi="NimbusRomNo9L-Regu" w:cs="NimbusRomNo9L-Regu"/>
          <w:sz w:val="19"/>
          <w:szCs w:val="19"/>
        </w:rPr>
      </w:pPr>
      <w:del w:id="92" w:author="Yadav,Mukul C" w:date="2020-03-23T02:31:00Z">
        <w:r w:rsidDel="001F6AFC">
          <w:rPr>
            <w:rFonts w:ascii="NimbusRomNo9L-Regu" w:hAnsi="NimbusRomNo9L-Regu" w:cs="NimbusRomNo9L-Regu"/>
            <w:sz w:val="19"/>
            <w:szCs w:val="19"/>
          </w:rPr>
          <w:delText>However, s</w:delText>
        </w:r>
        <w:r w:rsidR="00E75D6B" w:rsidDel="001F6AFC">
          <w:rPr>
            <w:rFonts w:ascii="NimbusRomNo9L-Regu" w:hAnsi="NimbusRomNo9L-Regu" w:cs="NimbusRomNo9L-Regu"/>
            <w:sz w:val="19"/>
            <w:szCs w:val="19"/>
          </w:rPr>
          <w:delText>patio</w:delText>
        </w:r>
        <w:r w:rsidDel="001F6AFC">
          <w:rPr>
            <w:rFonts w:ascii="NimbusRomNo9L-Regu" w:hAnsi="NimbusRomNo9L-Regu" w:cs="NimbusRomNo9L-Regu"/>
            <w:sz w:val="19"/>
            <w:szCs w:val="19"/>
          </w:rPr>
          <w:delText>-</w:delText>
        </w:r>
        <w:r w:rsidR="00E75D6B" w:rsidDel="001F6AFC">
          <w:rPr>
            <w:rFonts w:ascii="NimbusRomNo9L-Regu" w:hAnsi="NimbusRomNo9L-Regu" w:cs="NimbusRomNo9L-Regu"/>
            <w:sz w:val="19"/>
            <w:szCs w:val="19"/>
          </w:rPr>
          <w:delText xml:space="preserve">temporal interest points only capture information within a short temporal duration and cannot </w:delText>
        </w:r>
        <w:r w:rsidDel="001F6AFC">
          <w:rPr>
            <w:rFonts w:ascii="NimbusRomNo9L-Regu" w:hAnsi="NimbusRomNo9L-Regu" w:cs="NimbusRomNo9L-Regu"/>
            <w:sz w:val="19"/>
            <w:szCs w:val="19"/>
          </w:rPr>
          <w:delText>be extended to</w:delText>
        </w:r>
        <w:r w:rsidR="00E75D6B" w:rsidDel="001F6AFC">
          <w:rPr>
            <w:rFonts w:ascii="NimbusRomNo9L-Regu" w:hAnsi="NimbusRomNo9L-Regu" w:cs="NimbusRomNo9L-Regu"/>
            <w:sz w:val="19"/>
            <w:szCs w:val="19"/>
          </w:rPr>
          <w:delText xml:space="preserve"> long-term duration information. </w:delText>
        </w:r>
      </w:del>
      <w:r w:rsidR="00E75D6B">
        <w:rPr>
          <w:rFonts w:ascii="NimbusRomNo9L-Regu" w:hAnsi="NimbusRomNo9L-Regu" w:cs="NimbusRomNo9L-Regu"/>
          <w:sz w:val="19"/>
          <w:szCs w:val="19"/>
        </w:rPr>
        <w:t xml:space="preserve">Feature trajectory is a straightforward way of capturing </w:t>
      </w:r>
      <w:del w:id="93" w:author="Yadav,Mukul C" w:date="2020-03-23T02:31:00Z">
        <w:r w:rsidR="00E75D6B" w:rsidDel="001F6AFC">
          <w:rPr>
            <w:rFonts w:ascii="NimbusRomNo9L-Regu" w:hAnsi="NimbusRomNo9L-Regu" w:cs="NimbusRomNo9L-Regu"/>
            <w:sz w:val="19"/>
            <w:szCs w:val="19"/>
          </w:rPr>
          <w:delText xml:space="preserve">such </w:delText>
        </w:r>
      </w:del>
      <w:r w:rsidR="00E75D6B">
        <w:rPr>
          <w:rFonts w:ascii="NimbusRomNo9L-Regu" w:hAnsi="NimbusRomNo9L-Regu" w:cs="NimbusRomNo9L-Regu"/>
          <w:sz w:val="19"/>
          <w:szCs w:val="19"/>
        </w:rPr>
        <w:t>long-duration information</w:t>
      </w:r>
      <w:ins w:id="94" w:author="Yadav,Mukul C" w:date="2020-03-23T02:31:00Z">
        <w:r w:rsidR="001F6AFC">
          <w:rPr>
            <w:rFonts w:ascii="NimbusRomNo9L-Regu" w:hAnsi="NimbusRomNo9L-Regu" w:cs="NimbusRomNo9L-Regu"/>
            <w:sz w:val="19"/>
            <w:szCs w:val="19"/>
          </w:rPr>
          <w:t xml:space="preserve"> where </w:t>
        </w:r>
        <w:proofErr w:type="spellStart"/>
        <w:r w:rsidR="001F6AFC">
          <w:rPr>
            <w:rFonts w:ascii="NimbusRomNo9L-Regu" w:hAnsi="NimbusRomNo9L-Regu" w:cs="NimbusRomNo9L-Regu"/>
            <w:sz w:val="19"/>
            <w:szCs w:val="19"/>
          </w:rPr>
          <w:t>spatio</w:t>
        </w:r>
        <w:proofErr w:type="spellEnd"/>
        <w:r w:rsidR="001F6AFC">
          <w:rPr>
            <w:rFonts w:ascii="NimbusRomNo9L-Regu" w:hAnsi="NimbusRomNo9L-Regu" w:cs="NimbusRomNo9L-Regu"/>
            <w:sz w:val="19"/>
            <w:szCs w:val="19"/>
          </w:rPr>
          <w:t xml:space="preserve"> temporal representation cannot be used</w:t>
        </w:r>
      </w:ins>
      <w:r w:rsidR="00E75D6B">
        <w:rPr>
          <w:rFonts w:ascii="NimbusRomNo9L-Regu" w:hAnsi="NimbusRomNo9L-Regu" w:cs="NimbusRomNo9L-Regu"/>
          <w:sz w:val="19"/>
          <w:szCs w:val="19"/>
        </w:rPr>
        <w:t xml:space="preserve">. </w:t>
      </w:r>
    </w:p>
    <w:p w14:paraId="21BB8F62" w14:textId="7A7F12BC" w:rsidR="00E75D6B" w:rsidRDefault="001F6AFC" w:rsidP="69EE1D9F">
      <w:pPr>
        <w:autoSpaceDE w:val="0"/>
        <w:autoSpaceDN w:val="0"/>
        <w:adjustRightInd w:val="0"/>
        <w:spacing w:after="0" w:line="240" w:lineRule="auto"/>
        <w:rPr>
          <w:rFonts w:ascii="NimbusRomNo9L-Regu" w:hAnsi="NimbusRomNo9L-Regu" w:cs="NimbusRomNo9L-Regu"/>
          <w:sz w:val="19"/>
          <w:szCs w:val="19"/>
          <w:highlight w:val="yellow"/>
        </w:rPr>
      </w:pPr>
      <w:ins w:id="95" w:author="Yadav,Mukul C" w:date="2020-03-23T02:32:00Z">
        <w:r>
          <w:rPr>
            <w:rFonts w:ascii="NimbusRomNo9L-Regu" w:hAnsi="NimbusRomNo9L-Regu" w:cs="NimbusRomNo9L-Regu"/>
            <w:sz w:val="19"/>
            <w:szCs w:val="19"/>
            <w:highlight w:val="yellow"/>
          </w:rPr>
          <w:t>Then a</w:t>
        </w:r>
      </w:ins>
      <w:del w:id="96" w:author="Yadav,Mukul C" w:date="2020-03-23T02:32:00Z">
        <w:r w:rsidR="69EE1D9F" w:rsidRPr="69EE1D9F" w:rsidDel="001F6AFC">
          <w:rPr>
            <w:rFonts w:ascii="NimbusRomNo9L-Regu" w:hAnsi="NimbusRomNo9L-Regu" w:cs="NimbusRomNo9L-Regu"/>
            <w:sz w:val="19"/>
            <w:szCs w:val="19"/>
            <w:highlight w:val="yellow"/>
          </w:rPr>
          <w:delText>A</w:delText>
        </w:r>
      </w:del>
      <w:r w:rsidR="69EE1D9F" w:rsidRPr="69EE1D9F">
        <w:rPr>
          <w:rFonts w:ascii="NimbusRomNo9L-Regu" w:hAnsi="NimbusRomNo9L-Regu" w:cs="NimbusRomNo9L-Regu"/>
          <w:sz w:val="19"/>
          <w:szCs w:val="19"/>
          <w:highlight w:val="yellow"/>
        </w:rPr>
        <w:t xml:space="preserve"> hierarchical context information is captured </w:t>
      </w:r>
      <w:del w:id="97" w:author="Yadav,Mukul C" w:date="2020-03-23T02:32:00Z">
        <w:r w:rsidR="69EE1D9F" w:rsidRPr="69EE1D9F" w:rsidDel="001F6AFC">
          <w:rPr>
            <w:rFonts w:ascii="NimbusRomNo9L-Regu" w:hAnsi="NimbusRomNo9L-Regu" w:cs="NimbusRomNo9L-Regu"/>
            <w:sz w:val="19"/>
            <w:szCs w:val="19"/>
            <w:highlight w:val="yellow"/>
          </w:rPr>
          <w:delText xml:space="preserve">in </w:delText>
        </w:r>
      </w:del>
      <w:ins w:id="98" w:author="Yadav,Mukul C" w:date="2020-03-23T02:32:00Z">
        <w:r>
          <w:rPr>
            <w:rFonts w:ascii="NimbusRomNo9L-Regu" w:hAnsi="NimbusRomNo9L-Regu" w:cs="NimbusRomNo9L-Regu"/>
            <w:sz w:val="19"/>
            <w:szCs w:val="19"/>
            <w:highlight w:val="yellow"/>
          </w:rPr>
          <w:t xml:space="preserve">through </w:t>
        </w:r>
      </w:ins>
      <w:r w:rsidR="69EE1D9F" w:rsidRPr="69EE1D9F">
        <w:rPr>
          <w:rFonts w:ascii="NimbusRomNo9L-Regu" w:hAnsi="NimbusRomNo9L-Regu" w:cs="NimbusRomNo9L-Regu"/>
          <w:sz w:val="19"/>
          <w:szCs w:val="19"/>
          <w:highlight w:val="yellow"/>
        </w:rPr>
        <w:t>this method to generate more accurate and robust trajectory representation.</w:t>
      </w:r>
    </w:p>
    <w:p w14:paraId="428F44A5" w14:textId="0D49423D" w:rsidR="00E75D6B" w:rsidRDefault="00E75D6B" w:rsidP="69EE1D9F">
      <w:pPr>
        <w:autoSpaceDE w:val="0"/>
        <w:autoSpaceDN w:val="0"/>
        <w:adjustRightInd w:val="0"/>
        <w:spacing w:after="0" w:line="240" w:lineRule="auto"/>
        <w:rPr>
          <w:rFonts w:ascii="NimbusRomNo9L-Regu" w:hAnsi="NimbusRomNo9L-Regu" w:cs="NimbusRomNo9L-Regu"/>
          <w:sz w:val="19"/>
          <w:szCs w:val="19"/>
          <w:highlight w:val="yellow"/>
        </w:rPr>
      </w:pPr>
      <w:commentRangeStart w:id="99"/>
      <w:commentRangeStart w:id="100"/>
      <w:commentRangeEnd w:id="99"/>
      <w:r>
        <w:commentReference w:id="99"/>
      </w:r>
      <w:commentRangeEnd w:id="100"/>
      <w:r w:rsidR="006B2012">
        <w:rPr>
          <w:rStyle w:val="CommentReference"/>
        </w:rPr>
        <w:commentReference w:id="100"/>
      </w:r>
    </w:p>
    <w:p w14:paraId="600A02B1" w14:textId="77777777" w:rsidR="00246997" w:rsidRDefault="00246997" w:rsidP="00E75D6B">
      <w:pPr>
        <w:autoSpaceDE w:val="0"/>
        <w:autoSpaceDN w:val="0"/>
        <w:adjustRightInd w:val="0"/>
        <w:spacing w:after="0" w:line="240" w:lineRule="auto"/>
        <w:rPr>
          <w:rFonts w:ascii="NimbusRomNo9L-Regu" w:hAnsi="NimbusRomNo9L-Regu" w:cs="NimbusRomNo9L-Regu"/>
          <w:sz w:val="19"/>
          <w:szCs w:val="19"/>
        </w:rPr>
      </w:pPr>
    </w:p>
    <w:p w14:paraId="1EA732B2" w14:textId="67E26D6F" w:rsidR="00246997" w:rsidRDefault="00246997" w:rsidP="00E75D6B">
      <w:pPr>
        <w:autoSpaceDE w:val="0"/>
        <w:autoSpaceDN w:val="0"/>
        <w:adjustRightInd w:val="0"/>
        <w:spacing w:after="0" w:line="240" w:lineRule="auto"/>
        <w:rPr>
          <w:ins w:id="101" w:author="Yadav,Mukul C" w:date="2020-03-23T02:34:00Z"/>
          <w:rFonts w:ascii="NimbusRomNo9L-Regu" w:hAnsi="NimbusRomNo9L-Regu" w:cs="NimbusRomNo9L-Regu"/>
          <w:sz w:val="19"/>
          <w:szCs w:val="19"/>
        </w:rPr>
      </w:pPr>
    </w:p>
    <w:p w14:paraId="748D172F" w14:textId="77777777" w:rsidR="001F6AFC" w:rsidRDefault="001F6AFC" w:rsidP="00E75D6B">
      <w:pPr>
        <w:autoSpaceDE w:val="0"/>
        <w:autoSpaceDN w:val="0"/>
        <w:adjustRightInd w:val="0"/>
        <w:spacing w:after="0" w:line="240" w:lineRule="auto"/>
        <w:rPr>
          <w:rFonts w:ascii="NimbusRomNo9L-Regu" w:hAnsi="NimbusRomNo9L-Regu" w:cs="NimbusRomNo9L-Regu"/>
          <w:sz w:val="19"/>
          <w:szCs w:val="19"/>
        </w:rPr>
      </w:pPr>
      <w:bookmarkStart w:id="102" w:name="_GoBack"/>
      <w:bookmarkEnd w:id="102"/>
    </w:p>
    <w:p w14:paraId="204ED310" w14:textId="77777777" w:rsidR="00246997" w:rsidRDefault="00246997" w:rsidP="00E75D6B">
      <w:pPr>
        <w:autoSpaceDE w:val="0"/>
        <w:autoSpaceDN w:val="0"/>
        <w:adjustRightInd w:val="0"/>
        <w:spacing w:after="0" w:line="240" w:lineRule="auto"/>
        <w:rPr>
          <w:rFonts w:ascii="NimbusRomNo9L-Regu" w:hAnsi="NimbusRomNo9L-Regu" w:cs="NimbusRomNo9L-Regu"/>
          <w:sz w:val="19"/>
          <w:szCs w:val="19"/>
        </w:rPr>
      </w:pPr>
    </w:p>
    <w:p w14:paraId="15E5335F" w14:textId="00B03CAF" w:rsidR="002111EB" w:rsidRPr="002111EB" w:rsidRDefault="002111EB" w:rsidP="00E75D6B">
      <w:pPr>
        <w:autoSpaceDE w:val="0"/>
        <w:autoSpaceDN w:val="0"/>
        <w:adjustRightInd w:val="0"/>
        <w:spacing w:after="0" w:line="240" w:lineRule="auto"/>
        <w:rPr>
          <w:rFonts w:ascii="NimbusRomNo9L-Regu" w:hAnsi="NimbusRomNo9L-Regu" w:cs="NimbusRomNo9L-Regu"/>
          <w:b/>
          <w:bCs/>
          <w:sz w:val="19"/>
          <w:szCs w:val="19"/>
        </w:rPr>
      </w:pPr>
      <w:r w:rsidRPr="002111EB">
        <w:rPr>
          <w:rFonts w:ascii="NimbusRomNo9L-Regu" w:hAnsi="NimbusRomNo9L-Regu" w:cs="NimbusRomNo9L-Regu"/>
          <w:b/>
          <w:bCs/>
          <w:sz w:val="19"/>
          <w:szCs w:val="19"/>
        </w:rPr>
        <w:lastRenderedPageBreak/>
        <w:t>Action Classifiers</w:t>
      </w:r>
    </w:p>
    <w:p w14:paraId="0414AABE" w14:textId="52267B7E" w:rsidR="002111EB" w:rsidRDefault="002111EB" w:rsidP="00E75D6B">
      <w:pPr>
        <w:autoSpaceDE w:val="0"/>
        <w:autoSpaceDN w:val="0"/>
        <w:adjustRightInd w:val="0"/>
        <w:spacing w:after="0" w:line="240" w:lineRule="auto"/>
        <w:rPr>
          <w:rFonts w:ascii="NimbusRomNo9L-Regu" w:hAnsi="NimbusRomNo9L-Regu" w:cs="NimbusRomNo9L-Regu"/>
          <w:sz w:val="19"/>
          <w:szCs w:val="19"/>
        </w:rPr>
      </w:pPr>
    </w:p>
    <w:p w14:paraId="295C751B" w14:textId="608D6BF6" w:rsidR="002111EB" w:rsidRDefault="002111EB" w:rsidP="00E75D6B">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Action classification is the next step in action recognition process once a representation has been computed.</w:t>
      </w:r>
    </w:p>
    <w:p w14:paraId="48A73845" w14:textId="77777777" w:rsidR="002111EB" w:rsidRDefault="002111EB" w:rsidP="00E75D6B">
      <w:pPr>
        <w:autoSpaceDE w:val="0"/>
        <w:autoSpaceDN w:val="0"/>
        <w:adjustRightInd w:val="0"/>
        <w:spacing w:after="0" w:line="240" w:lineRule="auto"/>
        <w:rPr>
          <w:rFonts w:ascii="NimbusRomNo9L-Regu" w:hAnsi="NimbusRomNo9L-Regu" w:cs="NimbusRomNo9L-Regu"/>
          <w:sz w:val="19"/>
          <w:szCs w:val="19"/>
        </w:rPr>
      </w:pPr>
    </w:p>
    <w:p w14:paraId="4E7EDEE6" w14:textId="126865BD" w:rsidR="00E75D6B" w:rsidRPr="00BE291F" w:rsidRDefault="00E75D6B" w:rsidP="00BE291F">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r w:rsidRPr="00BE291F">
        <w:rPr>
          <w:rFonts w:ascii="NimbusRomNo9L-Regu" w:hAnsi="NimbusRomNo9L-Regu" w:cs="NimbusRomNo9L-Regu"/>
          <w:b/>
          <w:bCs/>
          <w:sz w:val="19"/>
          <w:szCs w:val="19"/>
        </w:rPr>
        <w:t>Direct Classification:</w:t>
      </w:r>
    </w:p>
    <w:p w14:paraId="38D48A2B" w14:textId="5087621E" w:rsidR="00E72D9D" w:rsidRDefault="00E72D9D" w:rsidP="00E75D6B">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This methodology leverages off the shelf classifiers such as SVM, </w:t>
      </w:r>
      <w:proofErr w:type="spellStart"/>
      <w:r>
        <w:rPr>
          <w:rFonts w:ascii="NimbusRomNo9L-Regu" w:hAnsi="NimbusRomNo9L-Regu" w:cs="NimbusRomNo9L-Regu"/>
          <w:sz w:val="19"/>
          <w:szCs w:val="19"/>
        </w:rPr>
        <w:t>kNN</w:t>
      </w:r>
      <w:proofErr w:type="spellEnd"/>
      <w:r>
        <w:rPr>
          <w:rFonts w:ascii="NimbusRomNo9L-Regu" w:hAnsi="NimbusRomNo9L-Regu" w:cs="NimbusRomNo9L-Regu"/>
          <w:sz w:val="19"/>
          <w:szCs w:val="19"/>
        </w:rPr>
        <w:t xml:space="preserve"> or bag of words model. The bag of words model encodes distribution of local motion patterns using a histogram of visual words. It uses STIP to detect local salient regions and then assigned visual words to perform bag of model computation.</w:t>
      </w:r>
    </w:p>
    <w:p w14:paraId="27AE7E1F" w14:textId="77777777" w:rsidR="00E75D6B" w:rsidRDefault="00E75D6B" w:rsidP="00E75D6B">
      <w:pPr>
        <w:autoSpaceDE w:val="0"/>
        <w:autoSpaceDN w:val="0"/>
        <w:adjustRightInd w:val="0"/>
        <w:spacing w:after="0" w:line="240" w:lineRule="auto"/>
        <w:rPr>
          <w:rFonts w:ascii="NimbusRomNo9L-Regu" w:hAnsi="NimbusRomNo9L-Regu" w:cs="NimbusRomNo9L-Regu"/>
          <w:sz w:val="19"/>
          <w:szCs w:val="19"/>
        </w:rPr>
      </w:pPr>
    </w:p>
    <w:p w14:paraId="22261D8C" w14:textId="6386648B" w:rsidR="00E72D9D" w:rsidRPr="00BE291F" w:rsidRDefault="69EE1D9F" w:rsidP="00BE291F">
      <w:pPr>
        <w:pStyle w:val="ListParagraph"/>
        <w:numPr>
          <w:ilvl w:val="0"/>
          <w:numId w:val="2"/>
        </w:numPr>
        <w:autoSpaceDE w:val="0"/>
        <w:autoSpaceDN w:val="0"/>
        <w:adjustRightInd w:val="0"/>
        <w:spacing w:after="0" w:line="240" w:lineRule="auto"/>
        <w:rPr>
          <w:rFonts w:ascii="NimbusRomNo9L-Regu" w:hAnsi="NimbusRomNo9L-Regu" w:cs="NimbusRomNo9L-Regu"/>
          <w:sz w:val="19"/>
          <w:szCs w:val="19"/>
        </w:rPr>
      </w:pPr>
      <w:commentRangeStart w:id="103"/>
      <w:commentRangeStart w:id="104"/>
      <w:r w:rsidRPr="69EE1D9F">
        <w:rPr>
          <w:rFonts w:ascii="NimbusRomNo9L-Regu" w:hAnsi="NimbusRomNo9L-Regu" w:cs="NimbusRomNo9L-Regu"/>
          <w:b/>
          <w:bCs/>
          <w:sz w:val="19"/>
          <w:szCs w:val="19"/>
          <w:highlight w:val="yellow"/>
        </w:rPr>
        <w:t>Sequential Approaches:</w:t>
      </w:r>
      <w:r w:rsidRPr="69EE1D9F">
        <w:rPr>
          <w:rFonts w:ascii="NimbusRomNo9L-Regu" w:hAnsi="NimbusRomNo9L-Regu" w:cs="NimbusRomNo9L-Regu"/>
          <w:sz w:val="19"/>
          <w:szCs w:val="19"/>
        </w:rPr>
        <w:t xml:space="preserve"> </w:t>
      </w:r>
      <w:commentRangeEnd w:id="103"/>
      <w:r w:rsidR="00E75D6B">
        <w:commentReference w:id="103"/>
      </w:r>
      <w:commentRangeEnd w:id="104"/>
      <w:r w:rsidR="00DB481E">
        <w:rPr>
          <w:rStyle w:val="CommentReference"/>
        </w:rPr>
        <w:commentReference w:id="104"/>
      </w:r>
    </w:p>
    <w:p w14:paraId="3C70D6CD" w14:textId="5EF27283" w:rsidR="00E75D6B" w:rsidRDefault="00E75D6B" w:rsidP="00E75D6B">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This </w:t>
      </w:r>
      <w:r w:rsidR="00E72D9D">
        <w:rPr>
          <w:rFonts w:ascii="NimbusRomNo9L-Regu" w:hAnsi="NimbusRomNo9L-Regu" w:cs="NimbusRomNo9L-Regu"/>
          <w:sz w:val="19"/>
          <w:szCs w:val="19"/>
        </w:rPr>
        <w:t>approach</w:t>
      </w:r>
      <w:r>
        <w:rPr>
          <w:rFonts w:ascii="NimbusRomNo9L-Regu" w:hAnsi="NimbusRomNo9L-Regu" w:cs="NimbusRomNo9L-Regu"/>
          <w:sz w:val="19"/>
          <w:szCs w:val="19"/>
        </w:rPr>
        <w:t xml:space="preserve"> captures temporal evolution of appearance or pose using sequential state models such as hidden Markov models (HMMs), conditional random fields (CRFs) and structured support vector machine (SSVM)</w:t>
      </w:r>
      <w:r w:rsidR="00E72D9D">
        <w:rPr>
          <w:rFonts w:ascii="NimbusRomNo9L-Regu" w:hAnsi="NimbusRomNo9L-Regu" w:cs="NimbusRomNo9L-Regu"/>
          <w:sz w:val="19"/>
          <w:szCs w:val="19"/>
        </w:rPr>
        <w:t>.</w:t>
      </w:r>
      <w:r w:rsidR="00EC7461">
        <w:rPr>
          <w:rFonts w:ascii="NimbusRomNo9L-Regu" w:hAnsi="NimbusRomNo9L-Regu" w:cs="NimbusRomNo9L-Regu"/>
          <w:sz w:val="19"/>
          <w:szCs w:val="19"/>
        </w:rPr>
        <w:t xml:space="preserve"> This line of work involves treating videos as temporally aligned frames where HMMs are used to plot the trajectory. </w:t>
      </w:r>
    </w:p>
    <w:p w14:paraId="1C6DF3FC" w14:textId="77777777" w:rsidR="00E75D6B" w:rsidRDefault="00E75D6B" w:rsidP="00E75D6B">
      <w:pPr>
        <w:autoSpaceDE w:val="0"/>
        <w:autoSpaceDN w:val="0"/>
        <w:adjustRightInd w:val="0"/>
        <w:spacing w:after="0" w:line="240" w:lineRule="auto"/>
        <w:rPr>
          <w:rFonts w:ascii="NimbusRomNo9L-Regu" w:hAnsi="NimbusRomNo9L-Regu" w:cs="NimbusRomNo9L-Regu"/>
          <w:sz w:val="19"/>
          <w:szCs w:val="19"/>
        </w:rPr>
      </w:pPr>
    </w:p>
    <w:p w14:paraId="5E82DBAD" w14:textId="5A99A469" w:rsidR="00E75D6B" w:rsidRPr="00BE291F" w:rsidRDefault="69EE1D9F" w:rsidP="00BE291F">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r w:rsidRPr="69EE1D9F">
        <w:rPr>
          <w:rFonts w:ascii="NimbusRomNo9L-Regu" w:hAnsi="NimbusRomNo9L-Regu" w:cs="NimbusRomNo9L-Regu"/>
          <w:b/>
          <w:bCs/>
          <w:sz w:val="19"/>
          <w:szCs w:val="19"/>
          <w:highlight w:val="yellow"/>
        </w:rPr>
        <w:t>Space-time Approaches:</w:t>
      </w:r>
    </w:p>
    <w:p w14:paraId="1C9E3AC7" w14:textId="1C82D040" w:rsidR="000525D3" w:rsidRPr="00DA2A66" w:rsidRDefault="000525D3" w:rsidP="003A3474">
      <w:pPr>
        <w:autoSpaceDE w:val="0"/>
        <w:autoSpaceDN w:val="0"/>
        <w:adjustRightInd w:val="0"/>
        <w:spacing w:after="0" w:line="240" w:lineRule="auto"/>
        <w:rPr>
          <w:rFonts w:ascii="NimbusRomNo9L-Regu" w:hAnsi="NimbusRomNo9L-Regu" w:cs="NimbusRomNo9L-Regu"/>
          <w:sz w:val="19"/>
          <w:szCs w:val="19"/>
        </w:rPr>
      </w:pPr>
      <w:r w:rsidRPr="00DA2A66">
        <w:rPr>
          <w:rFonts w:ascii="NimbusRomNo9L-Regu" w:hAnsi="NimbusRomNo9L-Regu" w:cs="NimbusRomNo9L-Regu"/>
          <w:sz w:val="19"/>
          <w:szCs w:val="19"/>
        </w:rPr>
        <w:t>This approach tries to accommodate spatiotemporal correlations between local features.</w:t>
      </w:r>
    </w:p>
    <w:p w14:paraId="40ADBC85" w14:textId="25755DCF" w:rsidR="00E75D6B" w:rsidRDefault="000525D3" w:rsidP="00E75D6B">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It </w:t>
      </w:r>
      <w:r w:rsidR="00E75D6B">
        <w:rPr>
          <w:rFonts w:ascii="NimbusRomNo9L-Regu" w:hAnsi="NimbusRomNo9L-Regu" w:cs="NimbusRomNo9L-Regu"/>
          <w:sz w:val="19"/>
          <w:szCs w:val="19"/>
        </w:rPr>
        <w:t xml:space="preserve">learns a global Gaussian mixture model (GMM) using the relative coordinates </w:t>
      </w:r>
      <w:r w:rsidR="00B40A0F">
        <w:rPr>
          <w:rFonts w:ascii="NimbusRomNo9L-Regu" w:hAnsi="NimbusRomNo9L-Regu" w:cs="NimbusRomNo9L-Regu"/>
          <w:sz w:val="19"/>
          <w:szCs w:val="19"/>
        </w:rPr>
        <w:t>features and</w:t>
      </w:r>
      <w:r w:rsidR="00E75D6B">
        <w:rPr>
          <w:rFonts w:ascii="NimbusRomNo9L-Regu" w:hAnsi="NimbusRomNo9L-Regu" w:cs="NimbusRomNo9L-Regu"/>
          <w:sz w:val="19"/>
          <w:szCs w:val="19"/>
        </w:rPr>
        <w:t xml:space="preserve"> uses multiple GMMs to describe the distribution of interest points over local regions at multiple scales.</w:t>
      </w:r>
    </w:p>
    <w:p w14:paraId="7235D9BB" w14:textId="25D694A5" w:rsidR="00E75D6B" w:rsidRDefault="00E75D6B" w:rsidP="00E75D6B">
      <w:pPr>
        <w:autoSpaceDE w:val="0"/>
        <w:autoSpaceDN w:val="0"/>
        <w:adjustRightInd w:val="0"/>
        <w:spacing w:after="0" w:line="240" w:lineRule="auto"/>
        <w:rPr>
          <w:rFonts w:ascii="NimbusRomNo9L-Regu" w:hAnsi="NimbusRomNo9L-Regu" w:cs="NimbusRomNo9L-Regu"/>
          <w:sz w:val="19"/>
          <w:szCs w:val="19"/>
        </w:rPr>
      </w:pPr>
      <w:r w:rsidRPr="00E75D6B">
        <w:rPr>
          <w:rFonts w:ascii="NimbusRomNo9L-Regu" w:hAnsi="NimbusRomNo9L-Regu" w:cs="NimbusRomNo9L-Regu"/>
          <w:sz w:val="19"/>
          <w:szCs w:val="19"/>
        </w:rPr>
        <w:t>The feature is calculated by using the transform which is</w:t>
      </w:r>
      <w:r>
        <w:rPr>
          <w:rFonts w:ascii="NimbusRomNo9L-Regu" w:hAnsi="NimbusRomNo9L-Regu" w:cs="NimbusRomNo9L-Regu"/>
          <w:sz w:val="19"/>
          <w:szCs w:val="19"/>
        </w:rPr>
        <w:t xml:space="preserve"> </w:t>
      </w:r>
      <w:r w:rsidRPr="00E75D6B">
        <w:rPr>
          <w:rFonts w:ascii="NimbusRomNo9L-Regu" w:hAnsi="NimbusRomNo9L-Regu" w:cs="NimbusRomNo9L-Regu"/>
          <w:sz w:val="19"/>
          <w:szCs w:val="19"/>
        </w:rPr>
        <w:t>defined as an extended 3D discrete Radon transform. Such feature</w:t>
      </w:r>
      <w:r>
        <w:rPr>
          <w:rFonts w:ascii="NimbusRomNo9L-Regu" w:hAnsi="NimbusRomNo9L-Regu" w:cs="NimbusRomNo9L-Regu"/>
          <w:sz w:val="19"/>
          <w:szCs w:val="19"/>
        </w:rPr>
        <w:t xml:space="preserve"> </w:t>
      </w:r>
      <w:r w:rsidRPr="00E75D6B">
        <w:rPr>
          <w:rFonts w:ascii="NimbusRomNo9L-Regu" w:hAnsi="NimbusRomNo9L-Regu" w:cs="NimbusRomNo9L-Regu"/>
          <w:sz w:val="19"/>
          <w:szCs w:val="19"/>
        </w:rPr>
        <w:t>captures the geometrical information of the interest points and</w:t>
      </w:r>
      <w:r>
        <w:rPr>
          <w:rFonts w:ascii="NimbusRomNo9L-Regu" w:hAnsi="NimbusRomNo9L-Regu" w:cs="NimbusRomNo9L-Regu"/>
          <w:sz w:val="19"/>
          <w:szCs w:val="19"/>
        </w:rPr>
        <w:t xml:space="preserve"> </w:t>
      </w:r>
      <w:r w:rsidRPr="00E75D6B">
        <w:rPr>
          <w:rFonts w:ascii="NimbusRomNo9L-Regu" w:hAnsi="NimbusRomNo9L-Regu" w:cs="NimbusRomNo9L-Regu"/>
          <w:sz w:val="19"/>
          <w:szCs w:val="19"/>
        </w:rPr>
        <w:t>keeps invariant to geometry transformation and robust to noise</w:t>
      </w:r>
      <w:r>
        <w:rPr>
          <w:rFonts w:ascii="NimbusRomNo9L-Regu" w:hAnsi="NimbusRomNo9L-Regu" w:cs="NimbusRomNo9L-Regu"/>
          <w:sz w:val="19"/>
          <w:szCs w:val="19"/>
        </w:rPr>
        <w:t>.</w:t>
      </w:r>
    </w:p>
    <w:p w14:paraId="171C93F2" w14:textId="77CA8DCD" w:rsidR="00E75D6B" w:rsidRDefault="00E75D6B" w:rsidP="00E75D6B">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Graph is used to capture the spatial and temporal relationships among local features</w:t>
      </w:r>
      <w:r w:rsidR="00B40A0F">
        <w:rPr>
          <w:rFonts w:ascii="NimbusRomNo9L-Regu" w:hAnsi="NimbusRomNo9L-Regu" w:cs="NimbusRomNo9L-Regu"/>
          <w:sz w:val="19"/>
          <w:szCs w:val="19"/>
        </w:rPr>
        <w:t xml:space="preserve"> where</w:t>
      </w:r>
      <w:r>
        <w:rPr>
          <w:rFonts w:ascii="NimbusRomNo9L-Regu" w:hAnsi="NimbusRomNo9L-Regu" w:cs="NimbusRomNo9L-Regu"/>
          <w:sz w:val="19"/>
          <w:szCs w:val="19"/>
        </w:rPr>
        <w:t xml:space="preserve"> </w:t>
      </w:r>
      <w:r w:rsidR="00B40A0F">
        <w:rPr>
          <w:rFonts w:ascii="NimbusRomNo9L-Regu" w:hAnsi="NimbusRomNo9L-Regu" w:cs="NimbusRomNo9L-Regu"/>
          <w:sz w:val="19"/>
          <w:szCs w:val="19"/>
        </w:rPr>
        <w:t>l</w:t>
      </w:r>
      <w:r>
        <w:rPr>
          <w:rFonts w:ascii="NimbusRomNo9L-Regu" w:hAnsi="NimbusRomNo9L-Regu" w:cs="NimbusRomNo9L-Regu"/>
          <w:sz w:val="19"/>
          <w:szCs w:val="19"/>
        </w:rPr>
        <w:t>ocal features are used as the vertices of the two-graph model and the relationships among local features in the intra-frames and inter-frames are characterized by the edges.</w:t>
      </w:r>
    </w:p>
    <w:p w14:paraId="21781EBB" w14:textId="2B540BE8" w:rsidR="00E75D6B" w:rsidRDefault="00DA2A66" w:rsidP="00E75D6B">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However, these methods</w:t>
      </w:r>
      <w:r w:rsidR="00E75D6B">
        <w:rPr>
          <w:rFonts w:ascii="NimbusRomNo9L-Regu" w:hAnsi="NimbusRomNo9L-Regu" w:cs="NimbusRomNo9L-Regu"/>
          <w:sz w:val="19"/>
          <w:szCs w:val="19"/>
        </w:rPr>
        <w:t xml:space="preserve"> are limited to small datasets as they need to model the correlations between interest points which are explosive on large datasets.</w:t>
      </w:r>
    </w:p>
    <w:p w14:paraId="5AECDD27" w14:textId="77777777" w:rsidR="00E75D6B" w:rsidRDefault="00E75D6B" w:rsidP="00E75D6B">
      <w:pPr>
        <w:autoSpaceDE w:val="0"/>
        <w:autoSpaceDN w:val="0"/>
        <w:adjustRightInd w:val="0"/>
        <w:spacing w:after="0" w:line="240" w:lineRule="auto"/>
        <w:rPr>
          <w:rFonts w:ascii="NimbusRomNo9L-Regu" w:hAnsi="NimbusRomNo9L-Regu" w:cs="NimbusRomNo9L-Regu"/>
          <w:sz w:val="19"/>
          <w:szCs w:val="19"/>
        </w:rPr>
      </w:pPr>
    </w:p>
    <w:p w14:paraId="0D987100" w14:textId="504CA485" w:rsidR="00E75D6B" w:rsidRPr="00BE291F" w:rsidRDefault="69EE1D9F" w:rsidP="00BE291F">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r w:rsidRPr="69EE1D9F">
        <w:rPr>
          <w:rFonts w:ascii="NimbusRomNo9L-Regu" w:hAnsi="NimbusRomNo9L-Regu" w:cs="NimbusRomNo9L-Regu"/>
          <w:b/>
          <w:bCs/>
          <w:sz w:val="19"/>
          <w:szCs w:val="19"/>
          <w:highlight w:val="yellow"/>
        </w:rPr>
        <w:t>Part-based Approaches:</w:t>
      </w:r>
      <w:r w:rsidRPr="69EE1D9F">
        <w:rPr>
          <w:rFonts w:ascii="NimbusRomNo9L-Regu" w:hAnsi="NimbusRomNo9L-Regu" w:cs="NimbusRomNo9L-Regu"/>
          <w:b/>
          <w:bCs/>
          <w:sz w:val="19"/>
          <w:szCs w:val="19"/>
        </w:rPr>
        <w:t xml:space="preserve"> </w:t>
      </w:r>
    </w:p>
    <w:p w14:paraId="1CAFFF6C" w14:textId="7B36FDD7" w:rsidR="00E75D6B" w:rsidRDefault="00881445" w:rsidP="00E75D6B">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I</w:t>
      </w:r>
      <w:r w:rsidR="00E75D6B">
        <w:rPr>
          <w:rFonts w:ascii="NimbusRomNo9L-Regu" w:hAnsi="NimbusRomNo9L-Regu" w:cs="NimbusRomNo9L-Regu"/>
          <w:sz w:val="19"/>
          <w:szCs w:val="19"/>
        </w:rPr>
        <w:t>t is straightforward to model human actions using motion information from body parts</w:t>
      </w:r>
      <w:r>
        <w:rPr>
          <w:rFonts w:ascii="NimbusRomNo9L-Regu" w:hAnsi="NimbusRomNo9L-Regu" w:cs="NimbusRomNo9L-Regu"/>
          <w:sz w:val="19"/>
          <w:szCs w:val="19"/>
        </w:rPr>
        <w:t xml:space="preserve"> as it</w:t>
      </w:r>
      <w:r w:rsidR="00E75D6B">
        <w:rPr>
          <w:rFonts w:ascii="NimbusRomNo9L-Regu" w:hAnsi="NimbusRomNo9L-Regu" w:cs="NimbusRomNo9L-Regu"/>
          <w:sz w:val="19"/>
          <w:szCs w:val="19"/>
        </w:rPr>
        <w:t xml:space="preserve"> approaches consider motion information from both the entire human body as well as body parts.</w:t>
      </w:r>
    </w:p>
    <w:p w14:paraId="5758F8F0" w14:textId="0B42D408" w:rsidR="00E75D6B" w:rsidRDefault="00E75D6B" w:rsidP="00E75D6B">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 constellation model was proposed which models the position, appearance and velocity of body parts. Inspired by  a part-based hierarchical model in which a part is generated by the model hypothesis and local visual words are generated from a body part.</w:t>
      </w:r>
    </w:p>
    <w:p w14:paraId="6DD9D510" w14:textId="58CFC13F" w:rsidR="00C47B6A" w:rsidRDefault="00C47B6A" w:rsidP="00E75D6B">
      <w:pPr>
        <w:autoSpaceDE w:val="0"/>
        <w:autoSpaceDN w:val="0"/>
        <w:adjustRightInd w:val="0"/>
        <w:spacing w:after="0" w:line="240" w:lineRule="auto"/>
        <w:rPr>
          <w:rFonts w:ascii="NimbusRomNo9L-Regu" w:hAnsi="NimbusRomNo9L-Regu" w:cs="NimbusRomNo9L-Regu"/>
          <w:sz w:val="19"/>
          <w:szCs w:val="19"/>
        </w:rPr>
      </w:pPr>
    </w:p>
    <w:p w14:paraId="3535603C" w14:textId="7383FCEA" w:rsidR="00C47B6A" w:rsidRPr="00BE291F" w:rsidRDefault="0086076A" w:rsidP="00BE291F">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r w:rsidRPr="00BE291F">
        <w:rPr>
          <w:rFonts w:ascii="NimbusRomNo9L-Regu" w:hAnsi="NimbusRomNo9L-Regu" w:cs="NimbusRomNo9L-Regu"/>
          <w:b/>
          <w:bCs/>
          <w:sz w:val="19"/>
          <w:szCs w:val="19"/>
        </w:rPr>
        <w:t>Manifold Learning Approaches:</w:t>
      </w:r>
    </w:p>
    <w:p w14:paraId="57C20770" w14:textId="714482E1" w:rsidR="0086076A" w:rsidRDefault="00295A0F" w:rsidP="00295A0F">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Human actions can be described by temporally varying silhouettes. However, their representation is high dimensional, thus in order to achieve efficient action recognition manifold learning approaches are applied for dimensionality reduction. A novel manifold embedding method finds the  optimal embedding that maximizes the principal angles between temporal subspaces associated with silhouettes of different classes. </w:t>
      </w:r>
    </w:p>
    <w:p w14:paraId="5B98A8A2" w14:textId="77777777" w:rsidR="00295A0F" w:rsidRDefault="00295A0F" w:rsidP="00E75D6B">
      <w:pPr>
        <w:autoSpaceDE w:val="0"/>
        <w:autoSpaceDN w:val="0"/>
        <w:adjustRightInd w:val="0"/>
        <w:spacing w:after="0" w:line="240" w:lineRule="auto"/>
        <w:rPr>
          <w:rFonts w:ascii="NimbusRomNo9L-Regu" w:hAnsi="NimbusRomNo9L-Regu" w:cs="NimbusRomNo9L-Regu"/>
          <w:sz w:val="19"/>
          <w:szCs w:val="19"/>
        </w:rPr>
      </w:pPr>
    </w:p>
    <w:p w14:paraId="3D2546AD" w14:textId="7D3B9F86" w:rsidR="0086076A" w:rsidRPr="00BE291F" w:rsidRDefault="0086076A" w:rsidP="00BE291F">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r w:rsidRPr="00BE291F">
        <w:rPr>
          <w:rFonts w:ascii="NimbusRomNo9L-Regu" w:hAnsi="NimbusRomNo9L-Regu" w:cs="NimbusRomNo9L-Regu"/>
          <w:b/>
          <w:bCs/>
          <w:sz w:val="19"/>
          <w:szCs w:val="19"/>
        </w:rPr>
        <w:t>Mid-Level Feature Approaches:</w:t>
      </w:r>
    </w:p>
    <w:p w14:paraId="3DED19EA" w14:textId="3777344B" w:rsidR="0086076A" w:rsidRDefault="00490247" w:rsidP="0086076A">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Bag of words model </w:t>
      </w:r>
      <w:r w:rsidR="0086076A">
        <w:rPr>
          <w:rFonts w:ascii="NimbusRomNo9L-Regu" w:hAnsi="NimbusRomNo9L-Regu" w:cs="NimbusRomNo9L-Regu"/>
          <w:sz w:val="19"/>
          <w:szCs w:val="19"/>
        </w:rPr>
        <w:t xml:space="preserve">may not well represent actions due to the large semantic gap between low-level features and </w:t>
      </w:r>
      <w:r>
        <w:rPr>
          <w:rFonts w:ascii="NimbusRomNo9L-Regu" w:hAnsi="NimbusRomNo9L-Regu" w:cs="NimbusRomNo9L-Regu"/>
          <w:sz w:val="19"/>
          <w:szCs w:val="19"/>
        </w:rPr>
        <w:t>high-level</w:t>
      </w:r>
      <w:r w:rsidR="0086076A">
        <w:rPr>
          <w:rFonts w:ascii="NimbusRomNo9L-Regu" w:hAnsi="NimbusRomNo9L-Regu" w:cs="NimbusRomNo9L-Regu"/>
          <w:sz w:val="19"/>
          <w:szCs w:val="19"/>
        </w:rPr>
        <w:t xml:space="preserve"> actions. </w:t>
      </w:r>
      <w:r>
        <w:rPr>
          <w:rFonts w:ascii="NimbusRomNo9L-Regu" w:hAnsi="NimbusRomNo9L-Regu" w:cs="NimbusRomNo9L-Regu"/>
          <w:sz w:val="19"/>
          <w:szCs w:val="19"/>
        </w:rPr>
        <w:t>Thus, H</w:t>
      </w:r>
      <w:r w:rsidR="0086076A">
        <w:rPr>
          <w:rFonts w:ascii="NimbusRomNo9L-Regu" w:hAnsi="NimbusRomNo9L-Regu" w:cs="NimbusRomNo9L-Regu"/>
          <w:sz w:val="19"/>
          <w:szCs w:val="19"/>
        </w:rPr>
        <w:t xml:space="preserve">ierarchical approaches are proposed to learn an additional layer of </w:t>
      </w:r>
      <w:r>
        <w:rPr>
          <w:rFonts w:ascii="NimbusRomNo9L-Regu" w:hAnsi="NimbusRomNo9L-Regu" w:cs="NimbusRomNo9L-Regu"/>
          <w:sz w:val="19"/>
          <w:szCs w:val="19"/>
        </w:rPr>
        <w:t>representations and</w:t>
      </w:r>
      <w:r w:rsidR="0086076A">
        <w:rPr>
          <w:rFonts w:ascii="NimbusRomNo9L-Regu" w:hAnsi="NimbusRomNo9L-Regu" w:cs="NimbusRomNo9L-Regu"/>
          <w:sz w:val="19"/>
          <w:szCs w:val="19"/>
        </w:rPr>
        <w:t xml:space="preserve"> expect to better abstract the low-level features for classification</w:t>
      </w:r>
      <w:r>
        <w:rPr>
          <w:rFonts w:ascii="NimbusRomNo9L-Regu" w:hAnsi="NimbusRomNo9L-Regu" w:cs="NimbusRomNo9L-Regu"/>
          <w:sz w:val="19"/>
          <w:szCs w:val="19"/>
        </w:rPr>
        <w:t xml:space="preserve"> by learning mid-level features from low-level features to recognize action tasks.</w:t>
      </w:r>
    </w:p>
    <w:p w14:paraId="062D09F2" w14:textId="719E21D9" w:rsidR="00E75D6B" w:rsidRDefault="00E75D6B" w:rsidP="003A3474">
      <w:pPr>
        <w:autoSpaceDE w:val="0"/>
        <w:autoSpaceDN w:val="0"/>
        <w:adjustRightInd w:val="0"/>
        <w:spacing w:after="0" w:line="240" w:lineRule="auto"/>
        <w:rPr>
          <w:rFonts w:ascii="NimbusRomNo9L-Regu" w:hAnsi="NimbusRomNo9L-Regu" w:cs="NimbusRomNo9L-Regu"/>
          <w:sz w:val="19"/>
          <w:szCs w:val="19"/>
        </w:rPr>
      </w:pPr>
    </w:p>
    <w:p w14:paraId="5A8587F4" w14:textId="21AFDBE6" w:rsidR="0086076A" w:rsidRPr="00BE291F" w:rsidRDefault="0086076A" w:rsidP="00BE291F">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r w:rsidRPr="00BE291F">
        <w:rPr>
          <w:rFonts w:ascii="NimbusRomNo9L-Regu" w:hAnsi="NimbusRomNo9L-Regu" w:cs="NimbusRomNo9L-Regu"/>
          <w:b/>
          <w:bCs/>
          <w:sz w:val="19"/>
          <w:szCs w:val="19"/>
        </w:rPr>
        <w:t>Feature Fusion Approaches:</w:t>
      </w:r>
    </w:p>
    <w:p w14:paraId="6B4B015D" w14:textId="0E2E6CDA" w:rsidR="00E11F7C" w:rsidRDefault="00E11F7C" w:rsidP="0086076A">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 multi-task sparse learning (MTSL) model is used to fuse multiple features for action recognition. In addition to this, a multi-feature max-margin hierarchical Bayesian model (M3HBM) is used to learn a high-level representation by combining a hierarchical generative model (HGM) and discriminative max margin classifiers in a unified Bayesian framework.</w:t>
      </w:r>
    </w:p>
    <w:p w14:paraId="4364DD37" w14:textId="2BF4D98F" w:rsidR="0086076A" w:rsidRDefault="00E11F7C" w:rsidP="0086076A">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w:t>
      </w:r>
      <w:r w:rsidR="0086076A">
        <w:rPr>
          <w:rFonts w:ascii="NimbusRomNo9L-Regu" w:hAnsi="NimbusRomNo9L-Regu" w:cs="NimbusRomNo9L-Regu"/>
          <w:sz w:val="19"/>
          <w:szCs w:val="19"/>
        </w:rPr>
        <w:t xml:space="preserve"> video set is modeled as an optimized probabilistic hypergraph, and a robust context-aware kernel is used to measure high order relationships among videos.</w:t>
      </w:r>
    </w:p>
    <w:p w14:paraId="331FB80C" w14:textId="2EE0D362" w:rsidR="0086076A" w:rsidRDefault="0086076A" w:rsidP="003A3474">
      <w:pPr>
        <w:autoSpaceDE w:val="0"/>
        <w:autoSpaceDN w:val="0"/>
        <w:adjustRightInd w:val="0"/>
        <w:spacing w:after="0" w:line="240" w:lineRule="auto"/>
        <w:rPr>
          <w:rFonts w:ascii="NimbusRomNo9L-Regu" w:hAnsi="NimbusRomNo9L-Regu" w:cs="NimbusRomNo9L-Regu"/>
          <w:sz w:val="19"/>
          <w:szCs w:val="19"/>
        </w:rPr>
      </w:pPr>
    </w:p>
    <w:p w14:paraId="021A291A" w14:textId="77777777" w:rsidR="00BE291F" w:rsidRDefault="00BE291F" w:rsidP="003A3474">
      <w:pPr>
        <w:autoSpaceDE w:val="0"/>
        <w:autoSpaceDN w:val="0"/>
        <w:adjustRightInd w:val="0"/>
        <w:spacing w:after="0" w:line="240" w:lineRule="auto"/>
        <w:rPr>
          <w:rFonts w:ascii="NimbusRomNo9L-Regu" w:hAnsi="NimbusRomNo9L-Regu" w:cs="NimbusRomNo9L-Regu"/>
          <w:sz w:val="19"/>
          <w:szCs w:val="19"/>
        </w:rPr>
      </w:pPr>
    </w:p>
    <w:p w14:paraId="50CFBE74" w14:textId="460CC686" w:rsidR="0086076A" w:rsidRPr="00BE291F" w:rsidRDefault="0086076A" w:rsidP="00BE291F">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r w:rsidRPr="00BE291F">
        <w:rPr>
          <w:rFonts w:ascii="NimbusSanL-ReguItal" w:hAnsi="NimbusSanL-ReguItal" w:cs="NimbusSanL-ReguItal"/>
          <w:b/>
          <w:bCs/>
          <w:sz w:val="19"/>
          <w:szCs w:val="19"/>
        </w:rPr>
        <w:lastRenderedPageBreak/>
        <w:t>Classifiers for Human Interactions</w:t>
      </w:r>
      <w:r w:rsidR="00E72D9D" w:rsidRPr="00BE291F">
        <w:rPr>
          <w:rFonts w:ascii="NimbusSanL-ReguItal" w:hAnsi="NimbusSanL-ReguItal" w:cs="NimbusSanL-ReguItal"/>
          <w:b/>
          <w:bCs/>
          <w:sz w:val="19"/>
          <w:szCs w:val="19"/>
        </w:rPr>
        <w:t>:</w:t>
      </w:r>
    </w:p>
    <w:p w14:paraId="5C869B16" w14:textId="5326FF00" w:rsidR="0086076A" w:rsidRDefault="0086076A" w:rsidP="0086076A">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Instead of directly modeling action co-occurrence, </w:t>
      </w:r>
      <w:r w:rsidR="00746B1A">
        <w:rPr>
          <w:rFonts w:ascii="NimbusRomNo9L-Regu" w:hAnsi="NimbusRomNo9L-Regu" w:cs="NimbusRomNo9L-Regu"/>
          <w:sz w:val="19"/>
          <w:szCs w:val="19"/>
        </w:rPr>
        <w:t>the approach</w:t>
      </w:r>
      <w:r>
        <w:rPr>
          <w:rFonts w:ascii="NimbusRomNo9L-Regu" w:hAnsi="NimbusRomNo9L-Regu" w:cs="NimbusRomNo9L-Regu"/>
          <w:sz w:val="19"/>
          <w:szCs w:val="19"/>
        </w:rPr>
        <w:t xml:space="preserve"> propose</w:t>
      </w:r>
      <w:r w:rsidR="00746B1A">
        <w:rPr>
          <w:rFonts w:ascii="NimbusRomNo9L-Regu" w:hAnsi="NimbusRomNo9L-Regu" w:cs="NimbusRomNo9L-Regu"/>
          <w:sz w:val="19"/>
          <w:szCs w:val="19"/>
        </w:rPr>
        <w:t>s</w:t>
      </w:r>
      <w:r>
        <w:rPr>
          <w:rFonts w:ascii="NimbusRomNo9L-Regu" w:hAnsi="NimbusRomNo9L-Regu" w:cs="NimbusRomNo9L-Regu"/>
          <w:sz w:val="19"/>
          <w:szCs w:val="19"/>
        </w:rPr>
        <w:t xml:space="preserve"> to learn phrases that describe the motion relationships</w:t>
      </w:r>
      <w:r w:rsidR="00746B1A">
        <w:rPr>
          <w:rFonts w:ascii="NimbusRomNo9L-Regu" w:hAnsi="NimbusRomNo9L-Regu" w:cs="NimbusRomNo9L-Regu"/>
          <w:sz w:val="19"/>
          <w:szCs w:val="19"/>
        </w:rPr>
        <w:t xml:space="preserve"> </w:t>
      </w:r>
      <w:r>
        <w:rPr>
          <w:rFonts w:ascii="NimbusRomNo9L-Regu" w:hAnsi="NimbusRomNo9L-Regu" w:cs="NimbusRomNo9L-Regu"/>
          <w:sz w:val="19"/>
          <w:szCs w:val="19"/>
        </w:rPr>
        <w:t xml:space="preserve">between body parts. This will describe complex interactions in more </w:t>
      </w:r>
      <w:r w:rsidR="008E35C5">
        <w:rPr>
          <w:rFonts w:ascii="NimbusRomNo9L-Regu" w:hAnsi="NimbusRomNo9L-Regu" w:cs="NimbusRomNo9L-Regu"/>
          <w:sz w:val="19"/>
          <w:szCs w:val="19"/>
        </w:rPr>
        <w:t>details and</w:t>
      </w:r>
      <w:r>
        <w:rPr>
          <w:rFonts w:ascii="NimbusRomNo9L-Regu" w:hAnsi="NimbusRomNo9L-Regu" w:cs="NimbusRomNo9L-Regu"/>
          <w:sz w:val="19"/>
          <w:szCs w:val="19"/>
        </w:rPr>
        <w:t xml:space="preserve"> introduce human knowledge into the model. </w:t>
      </w:r>
    </w:p>
    <w:p w14:paraId="575DC5EE" w14:textId="437F1A05" w:rsidR="0086076A" w:rsidRDefault="0086076A" w:rsidP="0086076A">
      <w:pPr>
        <w:autoSpaceDE w:val="0"/>
        <w:autoSpaceDN w:val="0"/>
        <w:adjustRightInd w:val="0"/>
        <w:spacing w:after="0" w:line="240" w:lineRule="auto"/>
        <w:rPr>
          <w:rFonts w:ascii="NimbusRomNo9L-Regu" w:hAnsi="NimbusRomNo9L-Regu" w:cs="NimbusRomNo9L-Regu"/>
          <w:sz w:val="19"/>
          <w:szCs w:val="19"/>
        </w:rPr>
      </w:pPr>
    </w:p>
    <w:p w14:paraId="2523A912" w14:textId="7F123CCF" w:rsidR="0086076A" w:rsidRPr="00BE291F" w:rsidRDefault="0086076A" w:rsidP="00BE291F">
      <w:pPr>
        <w:pStyle w:val="ListParagraph"/>
        <w:numPr>
          <w:ilvl w:val="0"/>
          <w:numId w:val="2"/>
        </w:numPr>
        <w:autoSpaceDE w:val="0"/>
        <w:autoSpaceDN w:val="0"/>
        <w:adjustRightInd w:val="0"/>
        <w:spacing w:after="0" w:line="240" w:lineRule="auto"/>
        <w:rPr>
          <w:rFonts w:ascii="NimbusSanL-ReguItal" w:hAnsi="NimbusSanL-ReguItal" w:cs="NimbusSanL-ReguItal"/>
          <w:b/>
          <w:bCs/>
          <w:sz w:val="19"/>
          <w:szCs w:val="19"/>
        </w:rPr>
      </w:pPr>
      <w:r w:rsidRPr="00BE291F">
        <w:rPr>
          <w:rFonts w:ascii="NimbusSanL-ReguItal" w:hAnsi="NimbusSanL-ReguItal" w:cs="NimbusSanL-ReguItal"/>
          <w:b/>
          <w:bCs/>
          <w:sz w:val="19"/>
          <w:szCs w:val="19"/>
        </w:rPr>
        <w:t>Classifiers for RGB-D Videos</w:t>
      </w:r>
    </w:p>
    <w:p w14:paraId="0F4B3DE2" w14:textId="4CBB8346" w:rsidR="0086076A" w:rsidRDefault="00746B1A" w:rsidP="0086076A">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Classifiers for RGB-D videos get s</w:t>
      </w:r>
      <w:r w:rsidR="0086076A">
        <w:rPr>
          <w:rFonts w:ascii="NimbusRomNo9L-Regu" w:hAnsi="NimbusRomNo9L-Regu" w:cs="NimbusRomNo9L-Regu"/>
          <w:sz w:val="19"/>
          <w:szCs w:val="19"/>
        </w:rPr>
        <w:t>keleton data provided by a Kinect sensor.</w:t>
      </w:r>
      <w:r>
        <w:rPr>
          <w:rFonts w:ascii="NimbusRomNo9L-Regu" w:hAnsi="NimbusRomNo9L-Regu" w:cs="NimbusRomNo9L-Regu"/>
          <w:sz w:val="19"/>
          <w:szCs w:val="19"/>
        </w:rPr>
        <w:t xml:space="preserve"> </w:t>
      </w:r>
      <w:r w:rsidR="0086076A">
        <w:rPr>
          <w:rFonts w:ascii="NimbusRomNo9L-Regu" w:hAnsi="NimbusRomNo9L-Regu" w:cs="NimbusRomNo9L-Regu"/>
          <w:sz w:val="19"/>
          <w:szCs w:val="19"/>
        </w:rPr>
        <w:t>The method projects various types of features including skeleton features and local HOG features into a shared feature space</w:t>
      </w:r>
      <w:r>
        <w:rPr>
          <w:rFonts w:ascii="NimbusRomNo9L-Regu" w:hAnsi="NimbusRomNo9L-Regu" w:cs="NimbusRomNo9L-Regu"/>
          <w:sz w:val="19"/>
          <w:szCs w:val="19"/>
        </w:rPr>
        <w:t xml:space="preserve"> </w:t>
      </w:r>
      <w:r w:rsidR="0086076A">
        <w:rPr>
          <w:rFonts w:ascii="NimbusRomNo9L-Regu" w:hAnsi="NimbusRomNo9L-Regu" w:cs="NimbusRomNo9L-Regu"/>
          <w:sz w:val="19"/>
          <w:szCs w:val="19"/>
        </w:rPr>
        <w:t xml:space="preserve"> learned by minimizing the reconstruction loss. </w:t>
      </w:r>
      <w:r>
        <w:rPr>
          <w:rFonts w:ascii="NimbusRomNo9L-Regu" w:hAnsi="NimbusRomNo9L-Regu" w:cs="NimbusRomNo9L-Regu"/>
          <w:sz w:val="19"/>
          <w:szCs w:val="19"/>
        </w:rPr>
        <w:t>A d</w:t>
      </w:r>
      <w:r w:rsidR="0086076A">
        <w:rPr>
          <w:rFonts w:ascii="NimbusRomNo9L-Regu" w:hAnsi="NimbusRomNo9L-Regu" w:cs="NimbusRomNo9L-Regu"/>
          <w:sz w:val="19"/>
          <w:szCs w:val="19"/>
        </w:rPr>
        <w:t>ifferent work</w:t>
      </w:r>
      <w:r>
        <w:rPr>
          <w:rFonts w:ascii="NimbusRomNo9L-Regu" w:hAnsi="NimbusRomNo9L-Regu" w:cs="NimbusRomNo9L-Regu"/>
          <w:sz w:val="19"/>
          <w:szCs w:val="19"/>
        </w:rPr>
        <w:t xml:space="preserve"> contains a </w:t>
      </w:r>
      <w:r w:rsidR="0086076A">
        <w:rPr>
          <w:rFonts w:ascii="NimbusRomNo9L-Regu" w:hAnsi="NimbusRomNo9L-Regu" w:cs="NimbusRomNo9L-Regu"/>
          <w:sz w:val="19"/>
          <w:szCs w:val="19"/>
        </w:rPr>
        <w:t xml:space="preserve">method </w:t>
      </w:r>
      <w:r>
        <w:rPr>
          <w:rFonts w:ascii="NimbusRomNo9L-Regu" w:hAnsi="NimbusRomNo9L-Regu" w:cs="NimbusRomNo9L-Regu"/>
          <w:sz w:val="19"/>
          <w:szCs w:val="19"/>
        </w:rPr>
        <w:t>that</w:t>
      </w:r>
      <w:r w:rsidR="0086076A">
        <w:rPr>
          <w:rFonts w:ascii="NimbusRomNo9L-Regu" w:hAnsi="NimbusRomNo9L-Regu" w:cs="NimbusRomNo9L-Regu"/>
          <w:sz w:val="19"/>
          <w:szCs w:val="19"/>
        </w:rPr>
        <w:t xml:space="preserve"> jointly learns RGB-D and skeleton features and action classifiers</w:t>
      </w:r>
      <w:r>
        <w:rPr>
          <w:rFonts w:ascii="NimbusRomNo9L-Regu" w:hAnsi="NimbusRomNo9L-Regu" w:cs="NimbusRomNo9L-Regu"/>
          <w:sz w:val="19"/>
          <w:szCs w:val="19"/>
        </w:rPr>
        <w:t>. The projection matrices are computed by minimizing the noise after projection and classification error using the projected features.</w:t>
      </w:r>
    </w:p>
    <w:p w14:paraId="73F7C539" w14:textId="5836E153" w:rsidR="0086076A" w:rsidRDefault="0086076A" w:rsidP="0086076A">
      <w:pPr>
        <w:autoSpaceDE w:val="0"/>
        <w:autoSpaceDN w:val="0"/>
        <w:adjustRightInd w:val="0"/>
        <w:spacing w:after="0" w:line="240" w:lineRule="auto"/>
        <w:rPr>
          <w:rFonts w:ascii="NimbusRomNo9L-Regu" w:hAnsi="NimbusRomNo9L-Regu" w:cs="NimbusRomNo9L-Regu"/>
          <w:sz w:val="19"/>
          <w:szCs w:val="19"/>
        </w:rPr>
      </w:pPr>
    </w:p>
    <w:p w14:paraId="4C6F1FF1" w14:textId="655EAEF3" w:rsidR="0086076A" w:rsidRDefault="0086076A" w:rsidP="0086076A">
      <w:pPr>
        <w:autoSpaceDE w:val="0"/>
        <w:autoSpaceDN w:val="0"/>
        <w:adjustRightInd w:val="0"/>
        <w:spacing w:after="0" w:line="240" w:lineRule="auto"/>
        <w:rPr>
          <w:rFonts w:ascii="NimbusRomNo9L-Regu" w:hAnsi="NimbusRomNo9L-Regu" w:cs="NimbusRomNo9L-Regu"/>
          <w:sz w:val="19"/>
          <w:szCs w:val="19"/>
        </w:rPr>
      </w:pPr>
      <w:r>
        <w:rPr>
          <w:rFonts w:ascii="NimbusSanL-Bold" w:hAnsi="NimbusSanL-Bold" w:cs="NimbusSanL-Bold"/>
          <w:b/>
          <w:bCs/>
          <w:sz w:val="19"/>
          <w:szCs w:val="19"/>
        </w:rPr>
        <w:t>Deep Architectures</w:t>
      </w:r>
    </w:p>
    <w:p w14:paraId="357F8F27" w14:textId="43607514" w:rsidR="0086076A" w:rsidRDefault="00746B1A" w:rsidP="0086076A">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Recent works provide </w:t>
      </w:r>
      <w:r w:rsidR="0086076A">
        <w:rPr>
          <w:rFonts w:ascii="NimbusRomNo9L-Regu" w:hAnsi="NimbusRomNo9L-Regu" w:cs="NimbusRomNo9L-Regu"/>
          <w:sz w:val="19"/>
          <w:szCs w:val="19"/>
        </w:rPr>
        <w:t>feature learning using deep learning techniques has receiv</w:t>
      </w:r>
      <w:r>
        <w:rPr>
          <w:rFonts w:ascii="NimbusRomNo9L-Regu" w:hAnsi="NimbusRomNo9L-Regu" w:cs="NimbusRomNo9L-Regu"/>
          <w:sz w:val="19"/>
          <w:szCs w:val="19"/>
        </w:rPr>
        <w:t>ed</w:t>
      </w:r>
      <w:r w:rsidR="0086076A">
        <w:rPr>
          <w:rFonts w:ascii="NimbusRomNo9L-Regu" w:hAnsi="NimbusRomNo9L-Regu" w:cs="NimbusRomNo9L-Regu"/>
          <w:sz w:val="19"/>
          <w:szCs w:val="19"/>
        </w:rPr>
        <w:t xml:space="preserve"> increasing attention due to their ability of designing powerful features that can be generalized very well</w:t>
      </w:r>
      <w:r>
        <w:rPr>
          <w:rFonts w:ascii="NimbusRomNo9L-Regu" w:hAnsi="NimbusRomNo9L-Regu" w:cs="NimbusRomNo9L-Regu"/>
          <w:sz w:val="19"/>
          <w:szCs w:val="19"/>
        </w:rPr>
        <w:t>.</w:t>
      </w:r>
      <w:r w:rsidR="0086076A">
        <w:rPr>
          <w:rFonts w:ascii="NimbusRomNo9L-Regu" w:hAnsi="NimbusRomNo9L-Regu" w:cs="NimbusRomNo9L-Regu"/>
          <w:sz w:val="19"/>
          <w:szCs w:val="19"/>
        </w:rPr>
        <w:t xml:space="preserve"> Action features learned by deep learning techniques has been popularly investigated </w:t>
      </w:r>
      <w:r w:rsidR="00CE1479">
        <w:rPr>
          <w:rFonts w:ascii="NimbusRomNo9L-Regu" w:hAnsi="NimbusRomNo9L-Regu" w:cs="NimbusRomNo9L-Regu"/>
          <w:sz w:val="19"/>
          <w:szCs w:val="19"/>
        </w:rPr>
        <w:t>with c</w:t>
      </w:r>
      <w:r w:rsidR="0086076A">
        <w:rPr>
          <w:rFonts w:ascii="NimbusRomNo9L-Regu" w:hAnsi="NimbusRomNo9L-Regu" w:cs="NimbusRomNo9L-Regu"/>
          <w:sz w:val="19"/>
          <w:szCs w:val="19"/>
        </w:rPr>
        <w:t xml:space="preserve">onvolution operation </w:t>
      </w:r>
      <w:r w:rsidR="00CE1479">
        <w:rPr>
          <w:rFonts w:ascii="NimbusRomNo9L-Regu" w:hAnsi="NimbusRomNo9L-Regu" w:cs="NimbusRomNo9L-Regu"/>
          <w:sz w:val="19"/>
          <w:szCs w:val="19"/>
        </w:rPr>
        <w:t>being</w:t>
      </w:r>
      <w:r w:rsidR="0086076A">
        <w:rPr>
          <w:rFonts w:ascii="NimbusRomNo9L-Regu" w:hAnsi="NimbusRomNo9L-Regu" w:cs="NimbusRomNo9L-Regu"/>
          <w:sz w:val="19"/>
          <w:szCs w:val="19"/>
        </w:rPr>
        <w:t xml:space="preserve"> one of the fundamental components in deep networks for action recognition</w:t>
      </w:r>
      <w:r w:rsidR="00CE1479">
        <w:rPr>
          <w:rFonts w:ascii="NimbusRomNo9L-Regu" w:hAnsi="NimbusRomNo9L-Regu" w:cs="NimbusRomNo9L-Regu"/>
          <w:sz w:val="19"/>
          <w:szCs w:val="19"/>
        </w:rPr>
        <w:t>.</w:t>
      </w:r>
    </w:p>
    <w:p w14:paraId="4E30750C" w14:textId="5DD1596C" w:rsidR="0086076A" w:rsidRDefault="0086076A" w:rsidP="0086076A">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3D convolutional networks (3D Conv</w:t>
      </w:r>
      <w:r w:rsidR="00CE1479">
        <w:rPr>
          <w:rFonts w:ascii="NimbusRomNo9L-Regu" w:hAnsi="NimbusRomNo9L-Regu" w:cs="NimbusRomNo9L-Regu"/>
          <w:sz w:val="19"/>
          <w:szCs w:val="19"/>
        </w:rPr>
        <w:t xml:space="preserve"> </w:t>
      </w:r>
      <w:r>
        <w:rPr>
          <w:rFonts w:ascii="NimbusRomNo9L-Regu" w:hAnsi="NimbusRomNo9L-Regu" w:cs="NimbusRomNo9L-Regu"/>
          <w:sz w:val="19"/>
          <w:szCs w:val="19"/>
        </w:rPr>
        <w:t xml:space="preserve">Nets) directly create hierarchical representations of </w:t>
      </w:r>
      <w:proofErr w:type="spellStart"/>
      <w:r>
        <w:rPr>
          <w:rFonts w:ascii="NimbusRomNo9L-Regu" w:hAnsi="NimbusRomNo9L-Regu" w:cs="NimbusRomNo9L-Regu"/>
          <w:sz w:val="19"/>
          <w:szCs w:val="19"/>
        </w:rPr>
        <w:t>spatio</w:t>
      </w:r>
      <w:proofErr w:type="spellEnd"/>
      <w:r>
        <w:rPr>
          <w:rFonts w:ascii="NimbusRomNo9L-Regu" w:hAnsi="NimbusRomNo9L-Regu" w:cs="NimbusRomNo9L-Regu"/>
          <w:sz w:val="19"/>
          <w:szCs w:val="19"/>
        </w:rPr>
        <w:t>-temporal data. However, the issue is they have many more parameters than 2D Conv</w:t>
      </w:r>
      <w:r w:rsidR="00CE1479">
        <w:rPr>
          <w:rFonts w:ascii="NimbusRomNo9L-Regu" w:hAnsi="NimbusRomNo9L-Regu" w:cs="NimbusRomNo9L-Regu"/>
          <w:sz w:val="19"/>
          <w:szCs w:val="19"/>
        </w:rPr>
        <w:t xml:space="preserve"> </w:t>
      </w:r>
      <w:r>
        <w:rPr>
          <w:rFonts w:ascii="NimbusRomNo9L-Regu" w:hAnsi="NimbusRomNo9L-Regu" w:cs="NimbusRomNo9L-Regu"/>
          <w:sz w:val="19"/>
          <w:szCs w:val="19"/>
        </w:rPr>
        <w:t>Nets, making them hard to train. In addition, they are prevented from enjoying the benefits of ImageNet pre-training.</w:t>
      </w:r>
    </w:p>
    <w:p w14:paraId="2A28721A" w14:textId="077F3097" w:rsidR="0086076A" w:rsidRPr="0086076A" w:rsidRDefault="00CE1479" w:rsidP="0086076A">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Temporal modelling is one of the key </w:t>
      </w:r>
      <w:r w:rsidR="004F4A5D">
        <w:rPr>
          <w:rFonts w:ascii="NimbusRomNo9L-Regu" w:hAnsi="NimbusRomNo9L-Regu" w:cs="NimbusRomNo9L-Regu"/>
          <w:sz w:val="19"/>
          <w:szCs w:val="19"/>
        </w:rPr>
        <w:t>variables</w:t>
      </w:r>
      <w:r>
        <w:rPr>
          <w:rFonts w:ascii="NimbusRomNo9L-Regu" w:hAnsi="NimbusRomNo9L-Regu" w:cs="NimbusRomNo9L-Regu"/>
          <w:sz w:val="19"/>
          <w:szCs w:val="19"/>
        </w:rPr>
        <w:t xml:space="preserve"> in designing deep networks.</w:t>
      </w:r>
      <w:r w:rsidR="0086076A">
        <w:rPr>
          <w:rFonts w:ascii="NimbusRomNo9L-Regu" w:hAnsi="NimbusRomNo9L-Regu" w:cs="NimbusRomNo9L-Regu"/>
          <w:sz w:val="19"/>
          <w:szCs w:val="19"/>
        </w:rPr>
        <w:t xml:space="preserve"> One straightforward way is to directly apply 3D convolution to several consecutive frames</w:t>
      </w:r>
      <w:r w:rsidR="004F4A5D">
        <w:rPr>
          <w:rFonts w:ascii="NimbusRomNo9L-Regu" w:hAnsi="NimbusRomNo9L-Regu" w:cs="NimbusRomNo9L-Regu"/>
          <w:sz w:val="19"/>
          <w:szCs w:val="19"/>
        </w:rPr>
        <w:t>.</w:t>
      </w:r>
    </w:p>
    <w:p w14:paraId="6EA6BBE2" w14:textId="34073F8D" w:rsidR="0086076A" w:rsidRDefault="0086076A" w:rsidP="0086076A">
      <w:pPr>
        <w:autoSpaceDE w:val="0"/>
        <w:autoSpaceDN w:val="0"/>
        <w:adjustRightInd w:val="0"/>
        <w:spacing w:after="0" w:line="240" w:lineRule="auto"/>
        <w:rPr>
          <w:rFonts w:ascii="NimbusRomNo9L-Regu" w:hAnsi="NimbusRomNo9L-Regu" w:cs="NimbusRomNo9L-Regu"/>
          <w:sz w:val="19"/>
          <w:szCs w:val="19"/>
        </w:rPr>
      </w:pPr>
    </w:p>
    <w:p w14:paraId="4B5E5716" w14:textId="1954CDE1" w:rsidR="00046B47" w:rsidRPr="00BE291F" w:rsidRDefault="00046B47" w:rsidP="00BE291F">
      <w:pPr>
        <w:pStyle w:val="ListParagraph"/>
        <w:numPr>
          <w:ilvl w:val="0"/>
          <w:numId w:val="2"/>
        </w:numPr>
        <w:autoSpaceDE w:val="0"/>
        <w:autoSpaceDN w:val="0"/>
        <w:adjustRightInd w:val="0"/>
        <w:spacing w:after="0" w:line="240" w:lineRule="auto"/>
        <w:rPr>
          <w:rFonts w:ascii="NimbusSanL-ReguItal" w:hAnsi="NimbusSanL-ReguItal" w:cs="NimbusSanL-ReguItal"/>
          <w:b/>
          <w:bCs/>
          <w:sz w:val="19"/>
          <w:szCs w:val="19"/>
        </w:rPr>
      </w:pPr>
      <w:r w:rsidRPr="00BE291F">
        <w:rPr>
          <w:rFonts w:ascii="NimbusSanL-ReguItal" w:hAnsi="NimbusSanL-ReguItal" w:cs="NimbusSanL-ReguItal"/>
          <w:b/>
          <w:bCs/>
          <w:sz w:val="19"/>
          <w:szCs w:val="19"/>
        </w:rPr>
        <w:t>Space-time Networks</w:t>
      </w:r>
    </w:p>
    <w:p w14:paraId="2220A825" w14:textId="7BF14FE0" w:rsidR="00046B47" w:rsidRDefault="00046B47" w:rsidP="00046B47">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Space-time networks </w:t>
      </w:r>
      <w:r w:rsidR="004F4A5D">
        <w:rPr>
          <w:rFonts w:ascii="NimbusRomNo9L-Regu" w:hAnsi="NimbusRomNo9L-Regu" w:cs="NimbusRomNo9L-Regu"/>
          <w:sz w:val="19"/>
          <w:szCs w:val="19"/>
        </w:rPr>
        <w:t>extend</w:t>
      </w:r>
      <w:r>
        <w:rPr>
          <w:rFonts w:ascii="NimbusRomNo9L-Regu" w:hAnsi="NimbusRomNo9L-Regu" w:cs="NimbusRomNo9L-Regu"/>
          <w:sz w:val="19"/>
          <w:szCs w:val="19"/>
        </w:rPr>
        <w:t xml:space="preserve"> 2D Conv</w:t>
      </w:r>
      <w:r w:rsidR="004F4A5D">
        <w:rPr>
          <w:rFonts w:ascii="NimbusRomNo9L-Regu" w:hAnsi="NimbusRomNo9L-Regu" w:cs="NimbusRomNo9L-Regu"/>
          <w:sz w:val="19"/>
          <w:szCs w:val="19"/>
        </w:rPr>
        <w:t xml:space="preserve"> </w:t>
      </w:r>
      <w:r>
        <w:rPr>
          <w:rFonts w:ascii="NimbusRomNo9L-Regu" w:hAnsi="NimbusRomNo9L-Regu" w:cs="NimbusRomNo9L-Regu"/>
          <w:sz w:val="19"/>
          <w:szCs w:val="19"/>
        </w:rPr>
        <w:t xml:space="preserve">Nets </w:t>
      </w:r>
      <w:r w:rsidR="004F4A5D">
        <w:rPr>
          <w:rFonts w:ascii="NimbusRomNo9L-Regu" w:hAnsi="NimbusRomNo9L-Regu" w:cs="NimbusRomNo9L-Regu"/>
          <w:sz w:val="19"/>
          <w:szCs w:val="19"/>
        </w:rPr>
        <w:t>by</w:t>
      </w:r>
      <w:r>
        <w:rPr>
          <w:rFonts w:ascii="NimbusRomNo9L-Regu" w:hAnsi="NimbusRomNo9L-Regu" w:cs="NimbusRomNo9L-Regu"/>
          <w:sz w:val="19"/>
          <w:szCs w:val="19"/>
        </w:rPr>
        <w:t xml:space="preserve"> captur</w:t>
      </w:r>
      <w:r w:rsidR="004F4A5D">
        <w:rPr>
          <w:rFonts w:ascii="NimbusRomNo9L-Regu" w:hAnsi="NimbusRomNo9L-Regu" w:cs="NimbusRomNo9L-Regu"/>
          <w:sz w:val="19"/>
          <w:szCs w:val="19"/>
        </w:rPr>
        <w:t>ing</w:t>
      </w:r>
      <w:r>
        <w:rPr>
          <w:rFonts w:ascii="NimbusRomNo9L-Regu" w:hAnsi="NimbusRomNo9L-Regu" w:cs="NimbusRomNo9L-Regu"/>
          <w:sz w:val="19"/>
          <w:szCs w:val="19"/>
        </w:rPr>
        <w:t xml:space="preserve"> temporal information using 3D convolutions.</w:t>
      </w:r>
    </w:p>
    <w:p w14:paraId="5DEE3B6A" w14:textId="1F9D9888" w:rsidR="004F4A5D" w:rsidRDefault="00046B47" w:rsidP="00046B47">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The C3D network contains </w:t>
      </w:r>
      <w:r>
        <w:rPr>
          <w:rFonts w:ascii="CMR10" w:hAnsi="CMR10" w:cs="CMR10"/>
          <w:sz w:val="20"/>
          <w:szCs w:val="20"/>
        </w:rPr>
        <w:t xml:space="preserve">5 </w:t>
      </w:r>
      <w:r>
        <w:rPr>
          <w:rFonts w:ascii="NimbusRomNo9L-Regu" w:hAnsi="NimbusRomNo9L-Regu" w:cs="NimbusRomNo9L-Regu"/>
          <w:sz w:val="19"/>
          <w:szCs w:val="19"/>
        </w:rPr>
        <w:t xml:space="preserve">convolution layers, </w:t>
      </w:r>
      <w:r>
        <w:rPr>
          <w:rFonts w:ascii="CMR10" w:hAnsi="CMR10" w:cs="CMR10"/>
          <w:sz w:val="20"/>
          <w:szCs w:val="20"/>
        </w:rPr>
        <w:t xml:space="preserve">5 </w:t>
      </w:r>
      <w:r>
        <w:rPr>
          <w:rFonts w:ascii="NimbusRomNo9L-Regu" w:hAnsi="NimbusRomNo9L-Regu" w:cs="NimbusRomNo9L-Regu"/>
          <w:sz w:val="19"/>
          <w:szCs w:val="19"/>
        </w:rPr>
        <w:t>max</w:t>
      </w:r>
      <w:r w:rsidR="004F4A5D">
        <w:rPr>
          <w:rFonts w:ascii="NimbusRomNo9L-Regu" w:hAnsi="NimbusRomNo9L-Regu" w:cs="NimbusRomNo9L-Regu"/>
          <w:sz w:val="19"/>
          <w:szCs w:val="19"/>
        </w:rPr>
        <w:t xml:space="preserve"> </w:t>
      </w:r>
      <w:r>
        <w:rPr>
          <w:rFonts w:ascii="NimbusRomNo9L-Regu" w:hAnsi="NimbusRomNo9L-Regu" w:cs="NimbusRomNo9L-Regu"/>
          <w:sz w:val="19"/>
          <w:szCs w:val="19"/>
        </w:rPr>
        <w:t xml:space="preserve">pooling layers, </w:t>
      </w:r>
      <w:r>
        <w:rPr>
          <w:rFonts w:ascii="CMR10" w:hAnsi="CMR10" w:cs="CMR10"/>
          <w:sz w:val="20"/>
          <w:szCs w:val="20"/>
        </w:rPr>
        <w:t xml:space="preserve">2 </w:t>
      </w:r>
      <w:r w:rsidR="004F4A5D">
        <w:rPr>
          <w:rFonts w:ascii="NimbusRomNo9L-Regu" w:hAnsi="NimbusRomNo9L-Regu" w:cs="NimbusRomNo9L-Regu"/>
          <w:sz w:val="19"/>
          <w:szCs w:val="19"/>
        </w:rPr>
        <w:t>fully connected</w:t>
      </w:r>
      <w:r>
        <w:rPr>
          <w:rFonts w:ascii="NimbusRomNo9L-Regu" w:hAnsi="NimbusRomNo9L-Regu" w:cs="NimbusRomNo9L-Regu"/>
          <w:sz w:val="19"/>
          <w:szCs w:val="19"/>
        </w:rPr>
        <w:t xml:space="preserve"> layers, and a </w:t>
      </w:r>
      <w:proofErr w:type="spellStart"/>
      <w:r>
        <w:rPr>
          <w:rFonts w:ascii="NimbusRomNo9L-Regu" w:hAnsi="NimbusRomNo9L-Regu" w:cs="NimbusRomNo9L-Regu"/>
          <w:sz w:val="19"/>
          <w:szCs w:val="19"/>
        </w:rPr>
        <w:t>softmax</w:t>
      </w:r>
      <w:proofErr w:type="spellEnd"/>
      <w:r>
        <w:rPr>
          <w:rFonts w:ascii="NimbusRomNo9L-Regu" w:hAnsi="NimbusRomNo9L-Regu" w:cs="NimbusRomNo9L-Regu"/>
          <w:sz w:val="19"/>
          <w:szCs w:val="19"/>
        </w:rPr>
        <w:t xml:space="preserve"> loss layer, subject to the machine memory limit and computation affordability. Their work demonstrated that C3D learns a better feature embedding for videos. Results showed that C3D method with a linear classifier can outperform or approach the state-of-the-art methods on a variety of video analysis benchmarks including action recognition and object recognition.</w:t>
      </w:r>
    </w:p>
    <w:p w14:paraId="0C9DF9B4" w14:textId="733DA987" w:rsidR="00046B47" w:rsidRDefault="004F4A5D" w:rsidP="00046B47">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The 3D CNN network architecture has 5 hardwired kernels including gray, gradient-x, gradient-y</w:t>
      </w:r>
      <w:r w:rsidR="00E864A6">
        <w:rPr>
          <w:rFonts w:ascii="NimbusRomNo9L-Regu" w:hAnsi="NimbusRomNo9L-Regu" w:cs="NimbusRomNo9L-Regu"/>
          <w:sz w:val="19"/>
          <w:szCs w:val="19"/>
        </w:rPr>
        <w:t xml:space="preserve">, </w:t>
      </w:r>
      <w:proofErr w:type="spellStart"/>
      <w:r w:rsidR="00E864A6">
        <w:rPr>
          <w:rFonts w:ascii="NimbusRomNo9L-Regu" w:hAnsi="NimbusRomNo9L-Regu" w:cs="NimbusRomNo9L-Regu"/>
          <w:sz w:val="19"/>
          <w:szCs w:val="19"/>
        </w:rPr>
        <w:t>optflow</w:t>
      </w:r>
      <w:proofErr w:type="spellEnd"/>
      <w:r w:rsidR="00E864A6">
        <w:rPr>
          <w:rFonts w:ascii="NimbusRomNo9L-Regu" w:hAnsi="NimbusRomNo9L-Regu" w:cs="NimbusRomNo9L-Regu"/>
          <w:sz w:val="19"/>
          <w:szCs w:val="19"/>
        </w:rPr>
        <w:t xml:space="preserve">-x and </w:t>
      </w:r>
      <w:proofErr w:type="spellStart"/>
      <w:r w:rsidR="00E864A6">
        <w:rPr>
          <w:rFonts w:ascii="NimbusRomNo9L-Regu" w:hAnsi="NimbusRomNo9L-Regu" w:cs="NimbusRomNo9L-Regu"/>
          <w:sz w:val="19"/>
          <w:szCs w:val="19"/>
        </w:rPr>
        <w:t>optflow</w:t>
      </w:r>
      <w:proofErr w:type="spellEnd"/>
      <w:r w:rsidR="00E864A6">
        <w:rPr>
          <w:rFonts w:ascii="NimbusRomNo9L-Regu" w:hAnsi="NimbusRomNo9L-Regu" w:cs="NimbusRomNo9L-Regu"/>
          <w:sz w:val="19"/>
          <w:szCs w:val="19"/>
        </w:rPr>
        <w:t>-y resulting in 33 feature maps.</w:t>
      </w:r>
    </w:p>
    <w:p w14:paraId="2A8D23E0" w14:textId="1F434869" w:rsidR="00046B47" w:rsidRDefault="00046B47" w:rsidP="00E864A6">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One limitation of 3D Conv</w:t>
      </w:r>
      <w:r w:rsidR="00E864A6">
        <w:rPr>
          <w:rFonts w:ascii="NimbusRomNo9L-Regu" w:hAnsi="NimbusRomNo9L-Regu" w:cs="NimbusRomNo9L-Regu"/>
          <w:sz w:val="19"/>
          <w:szCs w:val="19"/>
        </w:rPr>
        <w:t xml:space="preserve"> </w:t>
      </w:r>
      <w:r>
        <w:rPr>
          <w:rFonts w:ascii="NimbusRomNo9L-Regu" w:hAnsi="NimbusRomNo9L-Regu" w:cs="NimbusRomNo9L-Regu"/>
          <w:sz w:val="19"/>
          <w:szCs w:val="19"/>
        </w:rPr>
        <w:t xml:space="preserve">Nets is that they typically </w:t>
      </w:r>
      <w:r w:rsidR="00E864A6">
        <w:rPr>
          <w:rFonts w:ascii="NimbusRomNo9L-Regu" w:hAnsi="NimbusRomNo9L-Regu" w:cs="NimbusRomNo9L-Regu"/>
          <w:sz w:val="19"/>
          <w:szCs w:val="19"/>
        </w:rPr>
        <w:t>include</w:t>
      </w:r>
      <w:r>
        <w:rPr>
          <w:rFonts w:ascii="NimbusRomNo9L-Regu" w:hAnsi="NimbusRomNo9L-Regu" w:cs="NimbusRomNo9L-Regu"/>
          <w:sz w:val="19"/>
          <w:szCs w:val="19"/>
        </w:rPr>
        <w:t xml:space="preserve"> very short temporal intervals, such as 16 frames, thereby failing to capture long-term temporal information. To address this problem,</w:t>
      </w:r>
      <w:r w:rsidR="00E864A6">
        <w:rPr>
          <w:rFonts w:ascii="NimbusRomNo9L-Regu" w:hAnsi="NimbusRomNo9L-Regu" w:cs="NimbusRomNo9L-Regu"/>
          <w:sz w:val="19"/>
          <w:szCs w:val="19"/>
        </w:rPr>
        <w:t xml:space="preserve"> the work on </w:t>
      </w:r>
      <w:r w:rsidR="00E864A6" w:rsidRPr="00E864A6">
        <w:rPr>
          <w:rFonts w:ascii="NimbusRomNo9L-Regu" w:hAnsi="NimbusRomNo9L-Regu" w:cs="NimbusRomNo9L-Regu"/>
          <w:sz w:val="19"/>
          <w:szCs w:val="19"/>
        </w:rPr>
        <w:t>“Long-term temporal convolutions</w:t>
      </w:r>
      <w:r w:rsidR="00E864A6">
        <w:rPr>
          <w:rFonts w:ascii="NimbusRomNo9L-Regu" w:hAnsi="NimbusRomNo9L-Regu" w:cs="NimbusRomNo9L-Regu"/>
          <w:sz w:val="19"/>
          <w:szCs w:val="19"/>
        </w:rPr>
        <w:t xml:space="preserve"> </w:t>
      </w:r>
      <w:r w:rsidR="00E864A6" w:rsidRPr="00E864A6">
        <w:rPr>
          <w:rFonts w:ascii="NimbusRomNo9L-Regu" w:hAnsi="NimbusRomNo9L-Regu" w:cs="NimbusRomNo9L-Regu"/>
          <w:sz w:val="19"/>
          <w:szCs w:val="19"/>
        </w:rPr>
        <w:t xml:space="preserve">for action recognition,” </w:t>
      </w:r>
      <w:r>
        <w:rPr>
          <w:rFonts w:ascii="NimbusRomNo9L-Regu" w:hAnsi="NimbusRomNo9L-Regu" w:cs="NimbusRomNo9L-Regu"/>
          <w:sz w:val="19"/>
          <w:szCs w:val="19"/>
        </w:rPr>
        <w:t xml:space="preserve">increases the temporal extent in the 3D convolutions, and empirically </w:t>
      </w:r>
      <w:r w:rsidR="00E864A6">
        <w:rPr>
          <w:rFonts w:ascii="NimbusRomNo9L-Regu" w:hAnsi="NimbusRomNo9L-Regu" w:cs="NimbusRomNo9L-Regu"/>
          <w:sz w:val="19"/>
          <w:szCs w:val="19"/>
        </w:rPr>
        <w:t xml:space="preserve">illustrates </w:t>
      </w:r>
      <w:r>
        <w:rPr>
          <w:rFonts w:ascii="NimbusRomNo9L-Regu" w:hAnsi="NimbusRomNo9L-Regu" w:cs="NimbusRomNo9L-Regu"/>
          <w:sz w:val="19"/>
          <w:szCs w:val="19"/>
        </w:rPr>
        <w:t>significant improve</w:t>
      </w:r>
      <w:r w:rsidR="00E864A6">
        <w:rPr>
          <w:rFonts w:ascii="NimbusRomNo9L-Regu" w:hAnsi="NimbusRomNo9L-Regu" w:cs="NimbusRomNo9L-Regu"/>
          <w:sz w:val="19"/>
          <w:szCs w:val="19"/>
        </w:rPr>
        <w:t>ment</w:t>
      </w:r>
      <w:r>
        <w:rPr>
          <w:rFonts w:ascii="NimbusRomNo9L-Regu" w:hAnsi="NimbusRomNo9L-Regu" w:cs="NimbusRomNo9L-Regu"/>
          <w:sz w:val="19"/>
          <w:szCs w:val="19"/>
        </w:rPr>
        <w:t xml:space="preserve"> </w:t>
      </w:r>
      <w:r w:rsidR="00E864A6">
        <w:rPr>
          <w:rFonts w:ascii="NimbusRomNo9L-Regu" w:hAnsi="NimbusRomNo9L-Regu" w:cs="NimbusRomNo9L-Regu"/>
          <w:sz w:val="19"/>
          <w:szCs w:val="19"/>
        </w:rPr>
        <w:t xml:space="preserve">in </w:t>
      </w:r>
      <w:r>
        <w:rPr>
          <w:rFonts w:ascii="NimbusRomNo9L-Regu" w:hAnsi="NimbusRomNo9L-Regu" w:cs="NimbusRomNo9L-Regu"/>
          <w:sz w:val="19"/>
          <w:szCs w:val="19"/>
        </w:rPr>
        <w:t>the recognition performance.</w:t>
      </w:r>
    </w:p>
    <w:p w14:paraId="0F3697BA" w14:textId="3C678054" w:rsidR="00046B47" w:rsidRDefault="00046B47" w:rsidP="003A3474">
      <w:pPr>
        <w:autoSpaceDE w:val="0"/>
        <w:autoSpaceDN w:val="0"/>
        <w:adjustRightInd w:val="0"/>
        <w:spacing w:after="0" w:line="240" w:lineRule="auto"/>
        <w:rPr>
          <w:rFonts w:ascii="NimbusRomNo9L-Regu" w:hAnsi="NimbusRomNo9L-Regu" w:cs="NimbusRomNo9L-Regu"/>
          <w:sz w:val="19"/>
          <w:szCs w:val="19"/>
        </w:rPr>
      </w:pPr>
    </w:p>
    <w:p w14:paraId="178D6B4A" w14:textId="312BD725" w:rsidR="00046B47" w:rsidRPr="00BE291F" w:rsidRDefault="00046B47" w:rsidP="00BE291F">
      <w:pPr>
        <w:pStyle w:val="ListParagraph"/>
        <w:numPr>
          <w:ilvl w:val="0"/>
          <w:numId w:val="2"/>
        </w:numPr>
        <w:autoSpaceDE w:val="0"/>
        <w:autoSpaceDN w:val="0"/>
        <w:adjustRightInd w:val="0"/>
        <w:spacing w:after="0" w:line="240" w:lineRule="auto"/>
        <w:rPr>
          <w:rFonts w:ascii="NimbusSanL-ReguItal" w:hAnsi="NimbusSanL-ReguItal" w:cs="NimbusSanL-ReguItal"/>
          <w:b/>
          <w:bCs/>
          <w:sz w:val="19"/>
          <w:szCs w:val="19"/>
        </w:rPr>
      </w:pPr>
      <w:r w:rsidRPr="00BE291F">
        <w:rPr>
          <w:rFonts w:ascii="NimbusSanL-ReguItal" w:hAnsi="NimbusSanL-ReguItal" w:cs="NimbusSanL-ReguItal"/>
          <w:b/>
          <w:bCs/>
          <w:sz w:val="19"/>
          <w:szCs w:val="19"/>
        </w:rPr>
        <w:t>Multi-Stream Networks</w:t>
      </w:r>
    </w:p>
    <w:p w14:paraId="403E6080" w14:textId="3B423BEC" w:rsidR="00046B47" w:rsidRDefault="00046B47" w:rsidP="00114D15">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Multi-stream networks utilize multiple convolutional networks to model both appearance and motion information in action videos.</w:t>
      </w:r>
      <w:r w:rsidR="00114D15">
        <w:rPr>
          <w:rFonts w:ascii="NimbusRomNo9L-Regu" w:hAnsi="NimbusRomNo9L-Regu" w:cs="NimbusRomNo9L-Regu"/>
          <w:sz w:val="19"/>
          <w:szCs w:val="19"/>
        </w:rPr>
        <w:t xml:space="preserve"> To overcome performance issues compared to shallow implementations, recent work’s</w:t>
      </w:r>
      <w:r>
        <w:rPr>
          <w:rFonts w:ascii="NimbusRomNo9L-Regu" w:hAnsi="NimbusRomNo9L-Regu" w:cs="NimbusRomNo9L-Regu"/>
          <w:sz w:val="19"/>
          <w:szCs w:val="19"/>
        </w:rPr>
        <w:t xml:space="preserve"> architecture contains two separate streams, a spatial Conv</w:t>
      </w:r>
      <w:r w:rsidR="00E864A6">
        <w:rPr>
          <w:rFonts w:ascii="NimbusRomNo9L-Regu" w:hAnsi="NimbusRomNo9L-Regu" w:cs="NimbusRomNo9L-Regu"/>
          <w:sz w:val="19"/>
          <w:szCs w:val="19"/>
        </w:rPr>
        <w:t xml:space="preserve"> </w:t>
      </w:r>
      <w:r>
        <w:rPr>
          <w:rFonts w:ascii="NimbusRomNo9L-Regu" w:hAnsi="NimbusRomNo9L-Regu" w:cs="NimbusRomNo9L-Regu"/>
          <w:sz w:val="19"/>
          <w:szCs w:val="19"/>
        </w:rPr>
        <w:t>Net and a temporal Conv</w:t>
      </w:r>
      <w:r w:rsidR="00E864A6">
        <w:rPr>
          <w:rFonts w:ascii="NimbusRomNo9L-Regu" w:hAnsi="NimbusRomNo9L-Regu" w:cs="NimbusRomNo9L-Regu"/>
          <w:sz w:val="19"/>
          <w:szCs w:val="19"/>
        </w:rPr>
        <w:t xml:space="preserve"> </w:t>
      </w:r>
      <w:r>
        <w:rPr>
          <w:rFonts w:ascii="NimbusRomNo9L-Regu" w:hAnsi="NimbusRomNo9L-Regu" w:cs="NimbusRomNo9L-Regu"/>
          <w:sz w:val="19"/>
          <w:szCs w:val="19"/>
        </w:rPr>
        <w:t>Net. The former one learns actions from still images, and the later one performs recognition based on optical flow field.</w:t>
      </w:r>
    </w:p>
    <w:p w14:paraId="529E3C1B" w14:textId="49D1CBDC" w:rsidR="00046B47" w:rsidRDefault="00046B47" w:rsidP="00046B47">
      <w:pPr>
        <w:autoSpaceDE w:val="0"/>
        <w:autoSpaceDN w:val="0"/>
        <w:adjustRightInd w:val="0"/>
        <w:spacing w:after="0" w:line="240" w:lineRule="auto"/>
        <w:rPr>
          <w:rFonts w:ascii="NimbusRomNo9L-Regu" w:hAnsi="NimbusRomNo9L-Regu" w:cs="NimbusRomNo9L-Regu"/>
          <w:sz w:val="19"/>
          <w:szCs w:val="19"/>
        </w:rPr>
      </w:pPr>
    </w:p>
    <w:p w14:paraId="10869C61" w14:textId="442F0752" w:rsidR="00046B47" w:rsidRDefault="00046B47" w:rsidP="00046B47">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An improvement was proposed</w:t>
      </w:r>
      <w:r w:rsidR="00114D15">
        <w:rPr>
          <w:rFonts w:ascii="NimbusRomNo9L-Regu" w:hAnsi="NimbusRomNo9L-Regu" w:cs="NimbusRomNo9L-Regu"/>
          <w:sz w:val="19"/>
          <w:szCs w:val="19"/>
        </w:rPr>
        <w:t>,</w:t>
      </w:r>
      <w:r>
        <w:rPr>
          <w:rFonts w:ascii="NimbusRomNo9L-Regu" w:hAnsi="NimbusRomNo9L-Regu" w:cs="NimbusRomNo9L-Regu"/>
          <w:sz w:val="19"/>
          <w:szCs w:val="19"/>
        </w:rPr>
        <w:t xml:space="preserve"> which used the two-stream network to obtain multi-scale convolutional feature </w:t>
      </w:r>
      <w:r w:rsidR="00E864A6">
        <w:rPr>
          <w:rFonts w:ascii="NimbusRomNo9L-Regu" w:hAnsi="NimbusRomNo9L-Regu" w:cs="NimbusRomNo9L-Regu"/>
          <w:sz w:val="19"/>
          <w:szCs w:val="19"/>
        </w:rPr>
        <w:t>maps and</w:t>
      </w:r>
      <w:r>
        <w:rPr>
          <w:rFonts w:ascii="NimbusRomNo9L-Regu" w:hAnsi="NimbusRomNo9L-Regu" w:cs="NimbusRomNo9L-Regu"/>
          <w:sz w:val="19"/>
          <w:szCs w:val="19"/>
        </w:rPr>
        <w:t xml:space="preserve"> pooled the feature maps together with the detected trajectories to compute Conv</w:t>
      </w:r>
      <w:r w:rsidR="00E864A6">
        <w:rPr>
          <w:rFonts w:ascii="NimbusRomNo9L-Regu" w:hAnsi="NimbusRomNo9L-Regu" w:cs="NimbusRomNo9L-Regu"/>
          <w:sz w:val="19"/>
          <w:szCs w:val="19"/>
        </w:rPr>
        <w:t xml:space="preserve"> </w:t>
      </w:r>
      <w:r>
        <w:rPr>
          <w:rFonts w:ascii="NimbusRomNo9L-Regu" w:hAnsi="NimbusRomNo9L-Regu" w:cs="NimbusRomNo9L-Regu"/>
          <w:sz w:val="19"/>
          <w:szCs w:val="19"/>
        </w:rPr>
        <w:t>Net responses centered at the trajectories.</w:t>
      </w:r>
    </w:p>
    <w:p w14:paraId="574E5B1F" w14:textId="740AA780" w:rsidR="00046B47" w:rsidRDefault="00046B47" w:rsidP="00046B47">
      <w:pPr>
        <w:autoSpaceDE w:val="0"/>
        <w:autoSpaceDN w:val="0"/>
        <w:adjustRightInd w:val="0"/>
        <w:spacing w:after="0" w:line="240" w:lineRule="auto"/>
        <w:rPr>
          <w:rFonts w:ascii="NimbusRomNo9L-Regu" w:hAnsi="NimbusRomNo9L-Regu" w:cs="NimbusRomNo9L-Regu"/>
          <w:sz w:val="19"/>
          <w:szCs w:val="19"/>
        </w:rPr>
      </w:pPr>
    </w:p>
    <w:p w14:paraId="57C8C146" w14:textId="0FD9B4F1" w:rsidR="00046B47" w:rsidRDefault="00114D15" w:rsidP="00114D15">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In order to improve interactions between two streams, </w:t>
      </w:r>
      <w:proofErr w:type="spellStart"/>
      <w:r>
        <w:rPr>
          <w:rFonts w:ascii="NimbusRomNo9L-Regu" w:hAnsi="NimbusRomNo9L-Regu" w:cs="NimbusRomNo9L-Regu"/>
          <w:sz w:val="19"/>
          <w:szCs w:val="19"/>
        </w:rPr>
        <w:t>Feichtenhofer</w:t>
      </w:r>
      <w:proofErr w:type="spellEnd"/>
      <w:r>
        <w:rPr>
          <w:rFonts w:ascii="NimbusRomNo9L-Regu" w:hAnsi="NimbusRomNo9L-Regu" w:cs="NimbusRomNo9L-Regu"/>
          <w:sz w:val="19"/>
          <w:szCs w:val="19"/>
        </w:rPr>
        <w:t xml:space="preserve"> </w:t>
      </w:r>
      <w:r>
        <w:rPr>
          <w:rFonts w:ascii="NimbusRomNo9L-ReguItal" w:hAnsi="NimbusRomNo9L-ReguItal" w:cs="NimbusRomNo9L-ReguItal"/>
          <w:sz w:val="19"/>
          <w:szCs w:val="19"/>
        </w:rPr>
        <w:t xml:space="preserve">et al. </w:t>
      </w:r>
      <w:r>
        <w:rPr>
          <w:rFonts w:ascii="NimbusRomNo9L-Regu" w:hAnsi="NimbusRomNo9L-Regu" w:cs="NimbusRomNo9L-Regu"/>
          <w:sz w:val="19"/>
          <w:szCs w:val="19"/>
        </w:rPr>
        <w:t>proposed a series of spatial fusion functions that make channel responses at the same pixel position be in the same correspondence.</w:t>
      </w:r>
    </w:p>
    <w:p w14:paraId="5E3B206D" w14:textId="14C9AEBE" w:rsidR="00020643" w:rsidRDefault="00020643" w:rsidP="00020643">
      <w:pPr>
        <w:autoSpaceDE w:val="0"/>
        <w:autoSpaceDN w:val="0"/>
        <w:adjustRightInd w:val="0"/>
        <w:spacing w:after="0" w:line="240" w:lineRule="auto"/>
        <w:rPr>
          <w:rFonts w:ascii="NimbusRomNo9L-Regu" w:hAnsi="NimbusRomNo9L-Regu" w:cs="NimbusRomNo9L-Regu"/>
          <w:sz w:val="19"/>
          <w:szCs w:val="19"/>
        </w:rPr>
      </w:pPr>
    </w:p>
    <w:p w14:paraId="184168CC" w14:textId="2EC77B48" w:rsidR="00020643" w:rsidRDefault="00BE460E" w:rsidP="00020643">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Such a </w:t>
      </w:r>
      <w:r w:rsidR="00114D15">
        <w:rPr>
          <w:rFonts w:ascii="NimbusRomNo9L-Regu" w:hAnsi="NimbusRomNo9L-Regu" w:cs="NimbusRomNo9L-Regu"/>
          <w:sz w:val="19"/>
          <w:szCs w:val="19"/>
        </w:rPr>
        <w:t>strategy</w:t>
      </w:r>
      <w:r>
        <w:rPr>
          <w:rFonts w:ascii="NimbusRomNo9L-Regu" w:hAnsi="NimbusRomNo9L-Regu" w:cs="NimbusRomNo9L-Regu"/>
          <w:sz w:val="19"/>
          <w:szCs w:val="19"/>
        </w:rPr>
        <w:t xml:space="preserve"> b</w:t>
      </w:r>
      <w:r w:rsidR="00020643">
        <w:rPr>
          <w:rFonts w:ascii="NimbusRomNo9L-Regu" w:hAnsi="NimbusRomNo9L-Regu" w:cs="NimbusRomNo9L-Regu"/>
          <w:sz w:val="19"/>
          <w:szCs w:val="19"/>
        </w:rPr>
        <w:t>ridges</w:t>
      </w:r>
      <w:r>
        <w:rPr>
          <w:rFonts w:ascii="NimbusRomNo9L-Regu" w:hAnsi="NimbusRomNo9L-Regu" w:cs="NimbusRomNo9L-Regu"/>
          <w:sz w:val="19"/>
          <w:szCs w:val="19"/>
        </w:rPr>
        <w:t xml:space="preserve"> </w:t>
      </w:r>
      <w:r w:rsidR="00020643">
        <w:rPr>
          <w:rFonts w:ascii="NimbusRomNo9L-Regu" w:hAnsi="NimbusRomNo9L-Regu" w:cs="NimbusRomNo9L-Regu"/>
          <w:sz w:val="19"/>
          <w:szCs w:val="19"/>
        </w:rPr>
        <w:t xml:space="preserve">the gap between the two </w:t>
      </w:r>
      <w:r w:rsidR="00114D15">
        <w:rPr>
          <w:rFonts w:ascii="NimbusRomNo9L-Regu" w:hAnsi="NimbusRomNo9L-Regu" w:cs="NimbusRomNo9L-Regu"/>
          <w:sz w:val="19"/>
          <w:szCs w:val="19"/>
        </w:rPr>
        <w:t>streams and</w:t>
      </w:r>
      <w:r w:rsidR="00020643">
        <w:rPr>
          <w:rFonts w:ascii="NimbusRomNo9L-Regu" w:hAnsi="NimbusRomNo9L-Regu" w:cs="NimbusRomNo9L-Regu"/>
          <w:sz w:val="19"/>
          <w:szCs w:val="19"/>
        </w:rPr>
        <w:t xml:space="preserve"> allows information transfer</w:t>
      </w:r>
      <w:r>
        <w:rPr>
          <w:rFonts w:ascii="NimbusRomNo9L-Regu" w:hAnsi="NimbusRomNo9L-Regu" w:cs="NimbusRomNo9L-Regu"/>
          <w:sz w:val="19"/>
          <w:szCs w:val="19"/>
        </w:rPr>
        <w:t xml:space="preserve"> </w:t>
      </w:r>
      <w:r w:rsidR="00020643">
        <w:rPr>
          <w:rFonts w:ascii="NimbusRomNo9L-Regu" w:hAnsi="NimbusRomNo9L-Regu" w:cs="NimbusRomNo9L-Regu"/>
          <w:sz w:val="19"/>
          <w:szCs w:val="19"/>
        </w:rPr>
        <w:t>in learning spatiotemporal features.</w:t>
      </w:r>
    </w:p>
    <w:p w14:paraId="2307024B" w14:textId="5EEFAE18" w:rsidR="00114D15" w:rsidRDefault="00114D15" w:rsidP="00020643">
      <w:pPr>
        <w:autoSpaceDE w:val="0"/>
        <w:autoSpaceDN w:val="0"/>
        <w:adjustRightInd w:val="0"/>
        <w:spacing w:after="0" w:line="240" w:lineRule="auto"/>
        <w:rPr>
          <w:rFonts w:ascii="NimbusRomNo9L-Regu" w:hAnsi="NimbusRomNo9L-Regu" w:cs="NimbusRomNo9L-Regu"/>
          <w:sz w:val="19"/>
          <w:szCs w:val="19"/>
        </w:rPr>
      </w:pPr>
    </w:p>
    <w:p w14:paraId="6A56965E" w14:textId="70696796" w:rsidR="00046B47" w:rsidRDefault="00046B47" w:rsidP="00046B47">
      <w:pPr>
        <w:autoSpaceDE w:val="0"/>
        <w:autoSpaceDN w:val="0"/>
        <w:adjustRightInd w:val="0"/>
        <w:spacing w:after="0" w:line="240" w:lineRule="auto"/>
        <w:rPr>
          <w:rFonts w:ascii="NimbusRomNo9L-Regu" w:hAnsi="NimbusRomNo9L-Regu" w:cs="NimbusRomNo9L-Regu"/>
          <w:sz w:val="19"/>
          <w:szCs w:val="19"/>
        </w:rPr>
      </w:pPr>
    </w:p>
    <w:p w14:paraId="16B7D07E" w14:textId="24C633F0" w:rsidR="007E5F83" w:rsidRDefault="007E5F83" w:rsidP="00046B47">
      <w:pPr>
        <w:autoSpaceDE w:val="0"/>
        <w:autoSpaceDN w:val="0"/>
        <w:adjustRightInd w:val="0"/>
        <w:spacing w:after="0" w:line="240" w:lineRule="auto"/>
        <w:rPr>
          <w:rFonts w:ascii="NimbusRomNo9L-Regu" w:hAnsi="NimbusRomNo9L-Regu" w:cs="NimbusRomNo9L-Regu"/>
          <w:sz w:val="19"/>
          <w:szCs w:val="19"/>
        </w:rPr>
      </w:pPr>
    </w:p>
    <w:p w14:paraId="62C34092" w14:textId="77777777" w:rsidR="007E5F83" w:rsidRDefault="007E5F83" w:rsidP="00046B47">
      <w:pPr>
        <w:autoSpaceDE w:val="0"/>
        <w:autoSpaceDN w:val="0"/>
        <w:adjustRightInd w:val="0"/>
        <w:spacing w:after="0" w:line="240" w:lineRule="auto"/>
        <w:rPr>
          <w:rFonts w:ascii="NimbusRomNo9L-Regu" w:hAnsi="NimbusRomNo9L-Regu" w:cs="NimbusRomNo9L-Regu"/>
          <w:sz w:val="19"/>
          <w:szCs w:val="19"/>
        </w:rPr>
      </w:pPr>
    </w:p>
    <w:p w14:paraId="27F0B931" w14:textId="2B8F988F" w:rsidR="00BE460E" w:rsidRPr="007E5F83" w:rsidRDefault="00BE460E" w:rsidP="007E5F83">
      <w:pPr>
        <w:pStyle w:val="ListParagraph"/>
        <w:numPr>
          <w:ilvl w:val="0"/>
          <w:numId w:val="2"/>
        </w:numPr>
        <w:autoSpaceDE w:val="0"/>
        <w:autoSpaceDN w:val="0"/>
        <w:adjustRightInd w:val="0"/>
        <w:spacing w:after="0" w:line="240" w:lineRule="auto"/>
        <w:rPr>
          <w:rFonts w:ascii="NimbusSanL-ReguItal" w:hAnsi="NimbusSanL-ReguItal" w:cs="NimbusSanL-ReguItal"/>
          <w:b/>
          <w:bCs/>
          <w:sz w:val="19"/>
          <w:szCs w:val="19"/>
        </w:rPr>
      </w:pPr>
      <w:r w:rsidRPr="007E5F83">
        <w:rPr>
          <w:rFonts w:ascii="NimbusSanL-ReguItal" w:hAnsi="NimbusSanL-ReguItal" w:cs="NimbusSanL-ReguItal"/>
          <w:b/>
          <w:bCs/>
          <w:sz w:val="19"/>
          <w:szCs w:val="19"/>
        </w:rPr>
        <w:lastRenderedPageBreak/>
        <w:t>Hybrid Networks</w:t>
      </w:r>
    </w:p>
    <w:p w14:paraId="4992FAA6" w14:textId="4602126E" w:rsidR="00BE460E" w:rsidRDefault="00B74D2A" w:rsidP="00BE460E">
      <w:pPr>
        <w:autoSpaceDE w:val="0"/>
        <w:autoSpaceDN w:val="0"/>
        <w:adjustRightInd w:val="0"/>
        <w:spacing w:after="0" w:line="240" w:lineRule="auto"/>
        <w:rPr>
          <w:rFonts w:ascii="NimbusRomNo9L-Regu" w:hAnsi="NimbusRomNo9L-Regu" w:cs="NimbusRomNo9L-Regu"/>
          <w:sz w:val="19"/>
          <w:szCs w:val="19"/>
        </w:rPr>
      </w:pPr>
      <w:r>
        <w:rPr>
          <w:rFonts w:ascii="NimbusSanL-ReguItal" w:hAnsi="NimbusSanL-ReguItal" w:cs="NimbusSanL-ReguItal"/>
          <w:sz w:val="19"/>
          <w:szCs w:val="19"/>
        </w:rPr>
        <w:t xml:space="preserve">Hybrid networks employ addition of RNNs to aggregate temporal information for e.g. </w:t>
      </w:r>
      <w:r w:rsidR="00BE460E">
        <w:rPr>
          <w:rFonts w:ascii="NimbusRomNo9L-Regu" w:hAnsi="NimbusRomNo9L-Regu" w:cs="NimbusRomNo9L-Regu"/>
          <w:sz w:val="19"/>
          <w:szCs w:val="19"/>
        </w:rPr>
        <w:t xml:space="preserve">two-stream CNN  </w:t>
      </w:r>
      <w:r>
        <w:rPr>
          <w:rFonts w:ascii="NimbusRomNo9L-Regu" w:hAnsi="NimbusRomNo9L-Regu" w:cs="NimbusRomNo9L-Regu"/>
          <w:sz w:val="19"/>
          <w:szCs w:val="19"/>
        </w:rPr>
        <w:t>is used to</w:t>
      </w:r>
      <w:r w:rsidR="00BE460E">
        <w:rPr>
          <w:rFonts w:ascii="NimbusRomNo9L-Regu" w:hAnsi="NimbusRomNo9L-Regu" w:cs="NimbusRomNo9L-Regu"/>
          <w:sz w:val="19"/>
          <w:szCs w:val="19"/>
        </w:rPr>
        <w:t xml:space="preserve"> extract motion features from video frames, and then fed into a bi-directional LSTM to model long term temporal dependencies.</w:t>
      </w:r>
    </w:p>
    <w:p w14:paraId="474B0296" w14:textId="4C406707" w:rsidR="00BE460E" w:rsidRDefault="00BE460E" w:rsidP="00BE460E">
      <w:pPr>
        <w:autoSpaceDE w:val="0"/>
        <w:autoSpaceDN w:val="0"/>
        <w:adjustRightInd w:val="0"/>
        <w:spacing w:after="0" w:line="240" w:lineRule="auto"/>
        <w:rPr>
          <w:rFonts w:ascii="NimbusRomNo9L-Regu" w:hAnsi="NimbusRomNo9L-Regu" w:cs="NimbusRomNo9L-Regu"/>
          <w:sz w:val="19"/>
          <w:szCs w:val="19"/>
        </w:rPr>
      </w:pPr>
    </w:p>
    <w:p w14:paraId="5DBD5E1E" w14:textId="5889D2C3" w:rsidR="00BE460E" w:rsidRDefault="00BE460E" w:rsidP="00BE460E">
      <w:pPr>
        <w:autoSpaceDE w:val="0"/>
        <w:autoSpaceDN w:val="0"/>
        <w:adjustRightInd w:val="0"/>
        <w:spacing w:after="0" w:line="240" w:lineRule="auto"/>
        <w:rPr>
          <w:rFonts w:ascii="NimbusRomNo9L-Regu" w:hAnsi="NimbusRomNo9L-Regu" w:cs="NimbusRomNo9L-Regu"/>
          <w:sz w:val="19"/>
          <w:szCs w:val="19"/>
        </w:rPr>
      </w:pPr>
    </w:p>
    <w:p w14:paraId="3A6763A6" w14:textId="77911EB1" w:rsidR="00B74D2A" w:rsidRDefault="00B74D2A" w:rsidP="00BE460E">
      <w:pPr>
        <w:autoSpaceDE w:val="0"/>
        <w:autoSpaceDN w:val="0"/>
        <w:adjustRightInd w:val="0"/>
        <w:spacing w:after="0" w:line="240" w:lineRule="auto"/>
        <w:rPr>
          <w:rFonts w:ascii="NimbusSanL-Bold" w:hAnsi="NimbusSanL-Bold" w:cs="NimbusSanL-Bold"/>
          <w:b/>
          <w:bCs/>
          <w:sz w:val="18"/>
          <w:szCs w:val="18"/>
        </w:rPr>
      </w:pPr>
      <w:r>
        <w:rPr>
          <w:rFonts w:ascii="NimbusSanL-Bold" w:hAnsi="NimbusSanL-Bold" w:cs="NimbusSanL-Bold"/>
          <w:b/>
          <w:bCs/>
        </w:rPr>
        <w:t>A</w:t>
      </w:r>
      <w:r>
        <w:rPr>
          <w:rFonts w:ascii="NimbusSanL-Bold" w:hAnsi="NimbusSanL-Bold" w:cs="NimbusSanL-Bold"/>
          <w:b/>
          <w:bCs/>
          <w:sz w:val="18"/>
          <w:szCs w:val="18"/>
        </w:rPr>
        <w:t xml:space="preserve">CTION </w:t>
      </w:r>
      <w:r>
        <w:rPr>
          <w:rFonts w:ascii="NimbusSanL-Bold" w:hAnsi="NimbusSanL-Bold" w:cs="NimbusSanL-Bold"/>
          <w:b/>
          <w:bCs/>
        </w:rPr>
        <w:t>P</w:t>
      </w:r>
      <w:r>
        <w:rPr>
          <w:rFonts w:ascii="NimbusSanL-Bold" w:hAnsi="NimbusSanL-Bold" w:cs="NimbusSanL-Bold"/>
          <w:b/>
          <w:bCs/>
          <w:sz w:val="18"/>
          <w:szCs w:val="18"/>
        </w:rPr>
        <w:t xml:space="preserve">REDICTION AND </w:t>
      </w:r>
      <w:r>
        <w:rPr>
          <w:rFonts w:ascii="NimbusSanL-Bold" w:hAnsi="NimbusSanL-Bold" w:cs="NimbusSanL-Bold"/>
          <w:b/>
          <w:bCs/>
        </w:rPr>
        <w:t>M</w:t>
      </w:r>
      <w:r>
        <w:rPr>
          <w:rFonts w:ascii="NimbusSanL-Bold" w:hAnsi="NimbusSanL-Bold" w:cs="NimbusSanL-Bold"/>
          <w:b/>
          <w:bCs/>
          <w:sz w:val="18"/>
          <w:szCs w:val="18"/>
        </w:rPr>
        <w:t xml:space="preserve">OTION </w:t>
      </w:r>
      <w:r>
        <w:rPr>
          <w:rFonts w:ascii="NimbusSanL-Bold" w:hAnsi="NimbusSanL-Bold" w:cs="NimbusSanL-Bold"/>
          <w:b/>
          <w:bCs/>
        </w:rPr>
        <w:t>P</w:t>
      </w:r>
      <w:r>
        <w:rPr>
          <w:rFonts w:ascii="NimbusSanL-Bold" w:hAnsi="NimbusSanL-Bold" w:cs="NimbusSanL-Bold"/>
          <w:b/>
          <w:bCs/>
          <w:sz w:val="18"/>
          <w:szCs w:val="18"/>
        </w:rPr>
        <w:t>REDICTION</w:t>
      </w:r>
    </w:p>
    <w:p w14:paraId="1F3E3D61" w14:textId="0845F23A" w:rsidR="00B74D2A" w:rsidRPr="00B74D2A" w:rsidRDefault="00B74D2A" w:rsidP="00B74D2A">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Action prediction tasks can be roughly categorized into two types, </w:t>
      </w:r>
      <w:r>
        <w:rPr>
          <w:rFonts w:ascii="NimbusRomNo9L-ReguItal" w:hAnsi="NimbusRomNo9L-ReguItal" w:cs="NimbusRomNo9L-ReguItal"/>
          <w:sz w:val="19"/>
          <w:szCs w:val="19"/>
        </w:rPr>
        <w:t xml:space="preserve">short-term prediction </w:t>
      </w:r>
      <w:r>
        <w:rPr>
          <w:rFonts w:ascii="NimbusRomNo9L-Regu" w:hAnsi="NimbusRomNo9L-Regu" w:cs="NimbusRomNo9L-Regu"/>
          <w:sz w:val="19"/>
          <w:szCs w:val="19"/>
        </w:rPr>
        <w:t xml:space="preserve">and </w:t>
      </w:r>
      <w:r>
        <w:rPr>
          <w:rFonts w:ascii="NimbusRomNo9L-ReguItal" w:hAnsi="NimbusRomNo9L-ReguItal" w:cs="NimbusRomNo9L-ReguItal"/>
          <w:sz w:val="19"/>
          <w:szCs w:val="19"/>
        </w:rPr>
        <w:t>long-term prediction</w:t>
      </w:r>
      <w:r>
        <w:rPr>
          <w:rFonts w:ascii="NimbusRomNo9L-Regu" w:hAnsi="NimbusRomNo9L-Regu" w:cs="NimbusRomNo9L-Regu"/>
          <w:sz w:val="19"/>
          <w:szCs w:val="19"/>
        </w:rPr>
        <w:t>.</w:t>
      </w:r>
    </w:p>
    <w:p w14:paraId="7D71686D" w14:textId="77777777" w:rsidR="00B74D2A" w:rsidRDefault="00B74D2A" w:rsidP="00BE460E">
      <w:pPr>
        <w:autoSpaceDE w:val="0"/>
        <w:autoSpaceDN w:val="0"/>
        <w:adjustRightInd w:val="0"/>
        <w:spacing w:after="0" w:line="240" w:lineRule="auto"/>
        <w:rPr>
          <w:rFonts w:ascii="NimbusRomNo9L-Regu" w:hAnsi="NimbusRomNo9L-Regu" w:cs="NimbusRomNo9L-Regu"/>
          <w:sz w:val="19"/>
          <w:szCs w:val="19"/>
        </w:rPr>
      </w:pPr>
    </w:p>
    <w:p w14:paraId="3307DD74" w14:textId="5793C9C5" w:rsidR="00BE460E" w:rsidRPr="007E5F83" w:rsidRDefault="00BE460E" w:rsidP="007E5F83">
      <w:pPr>
        <w:pStyle w:val="ListParagraph"/>
        <w:numPr>
          <w:ilvl w:val="0"/>
          <w:numId w:val="2"/>
        </w:numPr>
        <w:autoSpaceDE w:val="0"/>
        <w:autoSpaceDN w:val="0"/>
        <w:adjustRightInd w:val="0"/>
        <w:spacing w:after="0" w:line="240" w:lineRule="auto"/>
        <w:rPr>
          <w:rFonts w:ascii="NimbusSanL-ReguItal" w:hAnsi="NimbusSanL-ReguItal" w:cs="NimbusSanL-ReguItal"/>
          <w:b/>
          <w:bCs/>
          <w:sz w:val="19"/>
          <w:szCs w:val="19"/>
        </w:rPr>
      </w:pPr>
      <w:r w:rsidRPr="007E5F83">
        <w:rPr>
          <w:rFonts w:ascii="NimbusSanL-ReguItal" w:hAnsi="NimbusSanL-ReguItal" w:cs="NimbusSanL-ReguItal"/>
          <w:b/>
          <w:bCs/>
          <w:sz w:val="19"/>
          <w:szCs w:val="19"/>
        </w:rPr>
        <w:t>Early Action Classification</w:t>
      </w:r>
    </w:p>
    <w:p w14:paraId="7A3849AE" w14:textId="5C740132" w:rsidR="00BE460E" w:rsidRDefault="00BE460E" w:rsidP="00BE460E">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Action prediction approaches aim at recognizing unfinished action videos.  </w:t>
      </w:r>
      <w:r w:rsidR="00457083">
        <w:rPr>
          <w:rFonts w:ascii="NimbusRomNo9L-Regu" w:hAnsi="NimbusRomNo9L-Regu" w:cs="NimbusRomNo9L-Regu"/>
          <w:sz w:val="19"/>
          <w:szCs w:val="19"/>
        </w:rPr>
        <w:t xml:space="preserve">Integral and dynamic bag of word approaches are used for action prediction. </w:t>
      </w:r>
      <w:r>
        <w:rPr>
          <w:rFonts w:ascii="NimbusRomNo9L-Regu" w:hAnsi="NimbusRomNo9L-Regu" w:cs="NimbusRomNo9L-Regu"/>
          <w:sz w:val="19"/>
          <w:szCs w:val="19"/>
        </w:rPr>
        <w:t>Different from the aforementioned methods,</w:t>
      </w:r>
      <w:r w:rsidR="00457083">
        <w:rPr>
          <w:rFonts w:ascii="NimbusRomNo9L-Regu" w:hAnsi="NimbusRomNo9L-Regu" w:cs="NimbusRomNo9L-Regu"/>
          <w:sz w:val="19"/>
          <w:szCs w:val="19"/>
        </w:rPr>
        <w:t xml:space="preserve"> a research work </w:t>
      </w:r>
      <w:r>
        <w:rPr>
          <w:rFonts w:ascii="NimbusRomNo9L-Regu" w:hAnsi="NimbusRomNo9L-Regu" w:cs="NimbusRomNo9L-Regu"/>
          <w:sz w:val="19"/>
          <w:szCs w:val="19"/>
        </w:rPr>
        <w:t xml:space="preserve"> studied the action prediction problem in a first-person scenario, which allows a robot to predict a person’s action during human-computer interactions.</w:t>
      </w:r>
    </w:p>
    <w:p w14:paraId="0C1F1791" w14:textId="0715E66A" w:rsidR="00BE460E" w:rsidRDefault="00BE460E" w:rsidP="00BE460E">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The work in </w:t>
      </w:r>
      <w:r w:rsidR="00514716">
        <w:rPr>
          <w:rFonts w:ascii="NimbusRomNo9L-Regu" w:hAnsi="NimbusRomNo9L-Regu" w:cs="NimbusRomNo9L-Regu"/>
          <w:sz w:val="19"/>
          <w:szCs w:val="19"/>
        </w:rPr>
        <w:t>one such paper</w:t>
      </w:r>
      <w:r>
        <w:rPr>
          <w:rFonts w:ascii="NimbusRomNo9L-Regu" w:hAnsi="NimbusRomNo9L-Regu" w:cs="NimbusRomNo9L-Regu"/>
          <w:sz w:val="19"/>
          <w:szCs w:val="19"/>
        </w:rPr>
        <w:t xml:space="preserve"> proposed a new monotonically decreasing loss function in learning LSTMs for action prediction. Inspired by that, we adopted an autoencoder to model sequential context information for action prediction. Our method learns such information from </w:t>
      </w:r>
      <w:r w:rsidR="00B74D2A">
        <w:rPr>
          <w:rFonts w:ascii="NimbusRomNo9L-Regu" w:hAnsi="NimbusRomNo9L-Regu" w:cs="NimbusRomNo9L-Regu"/>
          <w:sz w:val="19"/>
          <w:szCs w:val="19"/>
        </w:rPr>
        <w:t>fully observed</w:t>
      </w:r>
      <w:r>
        <w:rPr>
          <w:rFonts w:ascii="NimbusRomNo9L-Regu" w:hAnsi="NimbusRomNo9L-Regu" w:cs="NimbusRomNo9L-Regu"/>
          <w:sz w:val="19"/>
          <w:szCs w:val="19"/>
        </w:rPr>
        <w:t xml:space="preserve"> </w:t>
      </w:r>
      <w:r w:rsidR="00457083">
        <w:rPr>
          <w:rFonts w:ascii="NimbusRomNo9L-Regu" w:hAnsi="NimbusRomNo9L-Regu" w:cs="NimbusRomNo9L-Regu"/>
          <w:sz w:val="19"/>
          <w:szCs w:val="19"/>
        </w:rPr>
        <w:t>videos and</w:t>
      </w:r>
      <w:r>
        <w:rPr>
          <w:rFonts w:ascii="NimbusRomNo9L-Regu" w:hAnsi="NimbusRomNo9L-Regu" w:cs="NimbusRomNo9L-Regu"/>
          <w:sz w:val="19"/>
          <w:szCs w:val="19"/>
        </w:rPr>
        <w:t xml:space="preserve"> transfer it to partially observed videos.</w:t>
      </w:r>
    </w:p>
    <w:p w14:paraId="088BDEF7" w14:textId="49D9BE0B" w:rsidR="00BE460E" w:rsidRDefault="00BE460E" w:rsidP="00046B47">
      <w:pPr>
        <w:autoSpaceDE w:val="0"/>
        <w:autoSpaceDN w:val="0"/>
        <w:adjustRightInd w:val="0"/>
        <w:spacing w:after="0" w:line="240" w:lineRule="auto"/>
        <w:rPr>
          <w:rFonts w:ascii="NimbusRomNo9L-Regu" w:hAnsi="NimbusRomNo9L-Regu" w:cs="NimbusRomNo9L-Regu"/>
          <w:sz w:val="19"/>
          <w:szCs w:val="19"/>
        </w:rPr>
      </w:pPr>
    </w:p>
    <w:p w14:paraId="415C87DC" w14:textId="3B42C6E1" w:rsidR="00BE460E" w:rsidRPr="007E5F83" w:rsidRDefault="00BE460E" w:rsidP="007E5F83">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r w:rsidRPr="007E5F83">
        <w:rPr>
          <w:rFonts w:ascii="NimbusRomNo9L-Regu" w:hAnsi="NimbusRomNo9L-Regu" w:cs="NimbusRomNo9L-Regu"/>
          <w:b/>
          <w:bCs/>
          <w:sz w:val="19"/>
          <w:szCs w:val="19"/>
        </w:rPr>
        <w:t>Intention Prediction</w:t>
      </w:r>
    </w:p>
    <w:p w14:paraId="44AFE82C" w14:textId="08A6DA94" w:rsidR="00BE460E" w:rsidRDefault="000C0467" w:rsidP="00046B47">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Pier et al. addressed the problem of goal inference and intent prediction using a</w:t>
      </w:r>
      <w:r w:rsidR="00BE460E">
        <w:rPr>
          <w:rFonts w:ascii="NimbusRomNo9L-Regu" w:hAnsi="NimbusRomNo9L-Regu" w:cs="NimbusRomNo9L-Regu"/>
          <w:sz w:val="19"/>
          <w:szCs w:val="19"/>
        </w:rPr>
        <w:t xml:space="preserve">n and-or-graph method, </w:t>
      </w:r>
      <w:r>
        <w:rPr>
          <w:rFonts w:ascii="NimbusRomNo9L-Regu" w:hAnsi="NimbusRomNo9L-Regu" w:cs="NimbusRomNo9L-Regu"/>
          <w:sz w:val="19"/>
          <w:szCs w:val="19"/>
        </w:rPr>
        <w:t xml:space="preserve">based on </w:t>
      </w:r>
      <w:r w:rsidR="00BE460E">
        <w:rPr>
          <w:rFonts w:ascii="NimbusRomNo9L-Regu" w:hAnsi="NimbusRomNo9L-Regu" w:cs="NimbusRomNo9L-Regu"/>
          <w:sz w:val="19"/>
          <w:szCs w:val="19"/>
        </w:rPr>
        <w:t>stochastic context sensitive grammar</w:t>
      </w:r>
      <w:r>
        <w:rPr>
          <w:rFonts w:ascii="NimbusRomNo9L-Regu" w:hAnsi="NimbusRomNo9L-Regu" w:cs="NimbusRomNo9L-Regu"/>
          <w:sz w:val="19"/>
          <w:szCs w:val="19"/>
        </w:rPr>
        <w:t>. It models all possible parse graph of a single event of model object interactions.</w:t>
      </w:r>
    </w:p>
    <w:p w14:paraId="361D8053" w14:textId="041C18A4" w:rsidR="00BE460E" w:rsidRDefault="00BE460E" w:rsidP="00BE460E">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Probabilistic Suffix Tree (PST), which captures variable Markov dependencies between action primitives in a complex action. They proposed an anticipatory temporal conditional random field (ATCRF) to model three types of context information, including hierarchical structure of action primitives. </w:t>
      </w:r>
    </w:p>
    <w:p w14:paraId="531DA70C" w14:textId="339E468F" w:rsidR="00BE460E" w:rsidRDefault="00BE460E" w:rsidP="00BE460E">
      <w:pPr>
        <w:autoSpaceDE w:val="0"/>
        <w:autoSpaceDN w:val="0"/>
        <w:adjustRightInd w:val="0"/>
        <w:spacing w:after="0" w:line="240" w:lineRule="auto"/>
        <w:rPr>
          <w:rFonts w:ascii="NimbusRomNo9L-Regu" w:hAnsi="NimbusRomNo9L-Regu" w:cs="NimbusRomNo9L-Regu"/>
          <w:sz w:val="19"/>
          <w:szCs w:val="19"/>
        </w:rPr>
      </w:pPr>
    </w:p>
    <w:p w14:paraId="5A05B590" w14:textId="2930732F" w:rsidR="00BE460E" w:rsidRDefault="00BE460E" w:rsidP="00BE460E">
      <w:pPr>
        <w:autoSpaceDE w:val="0"/>
        <w:autoSpaceDN w:val="0"/>
        <w:adjustRightInd w:val="0"/>
        <w:spacing w:after="0" w:line="240" w:lineRule="auto"/>
        <w:rPr>
          <w:rFonts w:ascii="NimbusSanL-Bold" w:hAnsi="NimbusSanL-Bold" w:cs="NimbusSanL-Bold"/>
          <w:b/>
          <w:bCs/>
          <w:sz w:val="19"/>
          <w:szCs w:val="19"/>
        </w:rPr>
      </w:pPr>
      <w:r>
        <w:rPr>
          <w:rFonts w:ascii="NimbusSanL-Bold" w:hAnsi="NimbusSanL-Bold" w:cs="NimbusSanL-Bold"/>
          <w:b/>
          <w:bCs/>
          <w:sz w:val="19"/>
          <w:szCs w:val="19"/>
        </w:rPr>
        <w:t>Motion Trajectory Prediction</w:t>
      </w:r>
    </w:p>
    <w:p w14:paraId="657F7881" w14:textId="17B7E3D5" w:rsidR="00BE460E" w:rsidRDefault="009A5BAE" w:rsidP="00BE460E">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Motion trajectory prediction</w:t>
      </w:r>
      <w:r w:rsidR="00BE460E">
        <w:rPr>
          <w:rFonts w:ascii="NimbusRomNo9L-Regu" w:hAnsi="NimbusRomNo9L-Regu" w:cs="NimbusRomNo9L-Regu"/>
          <w:sz w:val="19"/>
          <w:szCs w:val="19"/>
        </w:rPr>
        <w:t xml:space="preserve"> is accomplished by the use of state-of-the-art semantic scene understanding combined with ideas from inverse optimal control (IOC) or inverse reinforcement learning. In this work, human motion is modeled as a sequence of decision-making process, and a prediction is made by maximizing the reward.</w:t>
      </w:r>
    </w:p>
    <w:p w14:paraId="1F292468" w14:textId="359D6A92" w:rsidR="00BE460E" w:rsidRPr="00BE460E" w:rsidRDefault="009A5BAE" w:rsidP="00BE460E">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It</w:t>
      </w:r>
      <w:r w:rsidR="00BE460E">
        <w:rPr>
          <w:rFonts w:ascii="NimbusRomNo9L-Regu" w:hAnsi="NimbusRomNo9L-Regu" w:cs="NimbusRomNo9L-Regu"/>
          <w:sz w:val="19"/>
          <w:szCs w:val="19"/>
        </w:rPr>
        <w:t xml:space="preserve"> captured the spatial positions of the neighboring trajectories of a person by a so-called </w:t>
      </w:r>
      <w:r w:rsidR="00BE460E">
        <w:rPr>
          <w:rFonts w:ascii="NimbusRomNo9L-ReguItal" w:hAnsi="NimbusRomNo9L-ReguItal" w:cs="NimbusRomNo9L-ReguItal"/>
          <w:sz w:val="19"/>
          <w:szCs w:val="19"/>
        </w:rPr>
        <w:t>social affinity map</w:t>
      </w:r>
      <w:r w:rsidR="00BE460E">
        <w:rPr>
          <w:rFonts w:ascii="NimbusRomNo9L-Regu" w:hAnsi="NimbusRomNo9L-Regu" w:cs="NimbusRomNo9L-Regu"/>
          <w:sz w:val="19"/>
          <w:szCs w:val="19"/>
        </w:rPr>
        <w:t>.</w:t>
      </w:r>
    </w:p>
    <w:p w14:paraId="1FD56B68" w14:textId="77777777" w:rsidR="0078116B" w:rsidRDefault="0078116B" w:rsidP="0078116B">
      <w:pPr>
        <w:autoSpaceDE w:val="0"/>
        <w:autoSpaceDN w:val="0"/>
        <w:adjustRightInd w:val="0"/>
        <w:spacing w:after="0" w:line="240" w:lineRule="auto"/>
        <w:rPr>
          <w:rFonts w:ascii="NimbusRomNo9L-Regu" w:hAnsi="NimbusRomNo9L-Regu" w:cs="NimbusRomNo9L-Regu"/>
          <w:sz w:val="19"/>
          <w:szCs w:val="19"/>
        </w:rPr>
      </w:pPr>
    </w:p>
    <w:p w14:paraId="5E27EFB4" w14:textId="1BB1033B" w:rsidR="00BE460E" w:rsidRDefault="009A5BAE" w:rsidP="0078116B">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Recent advancements in deep networks has ushered in m</w:t>
      </w:r>
      <w:r w:rsidR="0078116B">
        <w:rPr>
          <w:rFonts w:ascii="NimbusRomNo9L-Regu" w:hAnsi="NimbusRomNo9L-Regu" w:cs="NimbusRomNo9L-Regu"/>
          <w:sz w:val="19"/>
          <w:szCs w:val="19"/>
        </w:rPr>
        <w:t xml:space="preserve">otion trajectory prediction problem </w:t>
      </w:r>
      <w:r>
        <w:rPr>
          <w:rFonts w:ascii="NimbusRomNo9L-Regu" w:hAnsi="NimbusRomNo9L-Regu" w:cs="NimbusRomNo9L-Regu"/>
          <w:sz w:val="19"/>
          <w:szCs w:val="19"/>
        </w:rPr>
        <w:t>solution</w:t>
      </w:r>
      <w:r w:rsidR="0078116B">
        <w:rPr>
          <w:rFonts w:ascii="NimbusRomNo9L-Regu" w:hAnsi="NimbusRomNo9L-Regu" w:cs="NimbusRomNo9L-Regu"/>
          <w:sz w:val="19"/>
          <w:szCs w:val="19"/>
        </w:rPr>
        <w:t xml:space="preserve"> using RNN/LSTM networks.</w:t>
      </w:r>
    </w:p>
    <w:p w14:paraId="0D893DB5" w14:textId="313593D7" w:rsidR="0078116B" w:rsidRDefault="009A5BAE" w:rsidP="0078116B">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w:t>
      </w:r>
      <w:r w:rsidR="0078116B">
        <w:rPr>
          <w:rFonts w:ascii="NimbusRomNo9L-Regu" w:hAnsi="NimbusRomNo9L-Regu" w:cs="NimbusRomNo9L-Regu"/>
          <w:sz w:val="19"/>
          <w:szCs w:val="19"/>
        </w:rPr>
        <w:t xml:space="preserve"> single LSTM model was used to account for one single person’s trajectory, and a social pooling layer in LSTMs was proposed to model dependencies between </w:t>
      </w:r>
      <w:r>
        <w:rPr>
          <w:rFonts w:ascii="NimbusRomNo9L-Regu" w:hAnsi="NimbusRomNo9L-Regu" w:cs="NimbusRomNo9L-Regu"/>
          <w:sz w:val="19"/>
          <w:szCs w:val="19"/>
        </w:rPr>
        <w:t>LSTMs and</w:t>
      </w:r>
      <w:r w:rsidR="0078116B">
        <w:rPr>
          <w:rFonts w:ascii="NimbusRomNo9L-Regu" w:hAnsi="NimbusRomNo9L-Regu" w:cs="NimbusRomNo9L-Regu"/>
          <w:sz w:val="19"/>
          <w:szCs w:val="19"/>
        </w:rPr>
        <w:t xml:space="preserve"> preserve the spatial information</w:t>
      </w:r>
      <w:r>
        <w:rPr>
          <w:rFonts w:ascii="NimbusRomNo9L-Regu" w:hAnsi="NimbusRomNo9L-Regu" w:cs="NimbusRomNo9L-Regu"/>
          <w:sz w:val="19"/>
          <w:szCs w:val="19"/>
        </w:rPr>
        <w:t>.</w:t>
      </w:r>
    </w:p>
    <w:p w14:paraId="5A46F6F9" w14:textId="2E00AB85" w:rsidR="0078116B" w:rsidRDefault="0078116B" w:rsidP="00046B47">
      <w:pPr>
        <w:autoSpaceDE w:val="0"/>
        <w:autoSpaceDN w:val="0"/>
        <w:adjustRightInd w:val="0"/>
        <w:spacing w:after="0" w:line="240" w:lineRule="auto"/>
        <w:rPr>
          <w:rFonts w:ascii="NimbusRomNo9L-Regu" w:hAnsi="NimbusRomNo9L-Regu" w:cs="NimbusRomNo9L-Regu"/>
          <w:sz w:val="19"/>
          <w:szCs w:val="19"/>
        </w:rPr>
      </w:pPr>
    </w:p>
    <w:p w14:paraId="494E2022" w14:textId="2F33F194" w:rsidR="0078116B" w:rsidRDefault="0078116B" w:rsidP="0078116B">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An encoder-decoder framework was proposed for path prediction in more natural scenarios where agents interact with each other and dynamically adapt their future behaviors. Past trajectories are encoded in </w:t>
      </w:r>
      <w:proofErr w:type="gramStart"/>
      <w:r>
        <w:rPr>
          <w:rFonts w:ascii="NimbusRomNo9L-Regu" w:hAnsi="NimbusRomNo9L-Regu" w:cs="NimbusRomNo9L-Regu"/>
          <w:sz w:val="19"/>
          <w:szCs w:val="19"/>
        </w:rPr>
        <w:t>a</w:t>
      </w:r>
      <w:proofErr w:type="gramEnd"/>
      <w:r>
        <w:rPr>
          <w:rFonts w:ascii="NimbusRomNo9L-Regu" w:hAnsi="NimbusRomNo9L-Regu" w:cs="NimbusRomNo9L-Regu"/>
          <w:sz w:val="19"/>
          <w:szCs w:val="19"/>
        </w:rPr>
        <w:t xml:space="preserve"> RNN and then future trajectory hypotheses are generated using another decoder implemented by a separate RNN.</w:t>
      </w:r>
    </w:p>
    <w:p w14:paraId="5D4741E6" w14:textId="77777777" w:rsidR="009A5BAE" w:rsidRDefault="009A5BAE" w:rsidP="0078116B">
      <w:pPr>
        <w:autoSpaceDE w:val="0"/>
        <w:autoSpaceDN w:val="0"/>
        <w:adjustRightInd w:val="0"/>
        <w:spacing w:after="0" w:line="240" w:lineRule="auto"/>
        <w:rPr>
          <w:rFonts w:ascii="NimbusRomNo9L-Regu" w:hAnsi="NimbusRomNo9L-Regu" w:cs="NimbusRomNo9L-Regu"/>
          <w:sz w:val="19"/>
          <w:szCs w:val="19"/>
        </w:rPr>
      </w:pPr>
    </w:p>
    <w:p w14:paraId="3AE7E624" w14:textId="6B89F522" w:rsidR="0078116B" w:rsidRDefault="0078116B" w:rsidP="0078116B">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The proposed Deep IOC is used to rank all the possible hypotheses. Using an adversarial loss, </w:t>
      </w:r>
      <w:r w:rsidR="009A5BAE">
        <w:rPr>
          <w:rFonts w:ascii="NimbusRomNo9L-Regu" w:hAnsi="NimbusRomNo9L-Regu" w:cs="NimbusRomNo9L-Regu"/>
          <w:sz w:val="19"/>
          <w:szCs w:val="19"/>
        </w:rPr>
        <w:t xml:space="preserve">the approach </w:t>
      </w:r>
      <w:r>
        <w:rPr>
          <w:rFonts w:ascii="NimbusRomNo9L-Regu" w:hAnsi="NimbusRomNo9L-Regu" w:cs="NimbusRomNo9L-Regu"/>
          <w:sz w:val="19"/>
          <w:szCs w:val="19"/>
        </w:rPr>
        <w:t>can potentially learn the distribution of multiple socially acceptable trajectories, rather than learning the average trajectories in the training data.</w:t>
      </w:r>
    </w:p>
    <w:p w14:paraId="5F2436AE" w14:textId="0B529A6A" w:rsidR="000C0467" w:rsidRDefault="000C0467" w:rsidP="0078116B">
      <w:pPr>
        <w:autoSpaceDE w:val="0"/>
        <w:autoSpaceDN w:val="0"/>
        <w:adjustRightInd w:val="0"/>
        <w:spacing w:after="0" w:line="240" w:lineRule="auto"/>
        <w:rPr>
          <w:rFonts w:ascii="NimbusRomNo9L-Regu" w:hAnsi="NimbusRomNo9L-Regu" w:cs="NimbusRomNo9L-Regu"/>
          <w:sz w:val="19"/>
          <w:szCs w:val="19"/>
        </w:rPr>
      </w:pPr>
    </w:p>
    <w:p w14:paraId="7AFA88E1" w14:textId="6308329A" w:rsidR="000C0467" w:rsidRDefault="000C0467" w:rsidP="0078116B">
      <w:pPr>
        <w:autoSpaceDE w:val="0"/>
        <w:autoSpaceDN w:val="0"/>
        <w:adjustRightInd w:val="0"/>
        <w:spacing w:after="0" w:line="240" w:lineRule="auto"/>
        <w:rPr>
          <w:rFonts w:ascii="NimbusSanL-Bold" w:hAnsi="NimbusSanL-Bold" w:cs="NimbusSanL-Bold"/>
          <w:b/>
          <w:bCs/>
          <w:sz w:val="18"/>
          <w:szCs w:val="18"/>
        </w:rPr>
      </w:pPr>
      <w:r>
        <w:rPr>
          <w:rFonts w:ascii="NimbusSanL-Bold" w:hAnsi="NimbusSanL-Bold" w:cs="NimbusSanL-Bold"/>
          <w:b/>
          <w:bCs/>
        </w:rPr>
        <w:t>F</w:t>
      </w:r>
      <w:r>
        <w:rPr>
          <w:rFonts w:ascii="NimbusSanL-Bold" w:hAnsi="NimbusSanL-Bold" w:cs="NimbusSanL-Bold"/>
          <w:b/>
          <w:bCs/>
          <w:sz w:val="18"/>
          <w:szCs w:val="18"/>
        </w:rPr>
        <w:t xml:space="preserve">UTURE </w:t>
      </w:r>
      <w:r>
        <w:rPr>
          <w:rFonts w:ascii="NimbusSanL-Bold" w:hAnsi="NimbusSanL-Bold" w:cs="NimbusSanL-Bold"/>
          <w:b/>
          <w:bCs/>
        </w:rPr>
        <w:t>D</w:t>
      </w:r>
      <w:r>
        <w:rPr>
          <w:rFonts w:ascii="NimbusSanL-Bold" w:hAnsi="NimbusSanL-Bold" w:cs="NimbusSanL-Bold"/>
          <w:b/>
          <w:bCs/>
          <w:sz w:val="18"/>
          <w:szCs w:val="18"/>
        </w:rPr>
        <w:t>IRECTIONS</w:t>
      </w:r>
    </w:p>
    <w:p w14:paraId="04C83A77" w14:textId="1077A4E6" w:rsidR="009A5BAE" w:rsidRDefault="009A5BAE" w:rsidP="0078116B">
      <w:pPr>
        <w:autoSpaceDE w:val="0"/>
        <w:autoSpaceDN w:val="0"/>
        <w:adjustRightInd w:val="0"/>
        <w:spacing w:after="0" w:line="240" w:lineRule="auto"/>
        <w:rPr>
          <w:rFonts w:ascii="NimbusSanL-Bold" w:hAnsi="NimbusSanL-Bold" w:cs="NimbusSanL-Bold"/>
          <w:b/>
          <w:bCs/>
          <w:sz w:val="18"/>
          <w:szCs w:val="18"/>
        </w:rPr>
      </w:pPr>
    </w:p>
    <w:p w14:paraId="58FDD1D6" w14:textId="0CCE49B6" w:rsidR="009A5BAE" w:rsidRPr="007E5F83" w:rsidRDefault="009A5BAE" w:rsidP="007E5F83">
      <w:pPr>
        <w:pStyle w:val="ListParagraph"/>
        <w:numPr>
          <w:ilvl w:val="0"/>
          <w:numId w:val="2"/>
        </w:numPr>
        <w:autoSpaceDE w:val="0"/>
        <w:autoSpaceDN w:val="0"/>
        <w:adjustRightInd w:val="0"/>
        <w:spacing w:after="0" w:line="240" w:lineRule="auto"/>
        <w:rPr>
          <w:rFonts w:ascii="NimbusSanL-Bold" w:hAnsi="NimbusSanL-Bold" w:cs="NimbusSanL-Bold"/>
          <w:b/>
          <w:bCs/>
          <w:sz w:val="18"/>
          <w:szCs w:val="18"/>
        </w:rPr>
      </w:pPr>
      <w:r w:rsidRPr="007E5F83">
        <w:rPr>
          <w:rFonts w:ascii="NimbusRomNo9L-Medi" w:hAnsi="NimbusRomNo9L-Medi" w:cs="NimbusRomNo9L-Medi"/>
          <w:b/>
          <w:bCs/>
          <w:sz w:val="19"/>
          <w:szCs w:val="19"/>
        </w:rPr>
        <w:t>Benefitting from image models</w:t>
      </w:r>
    </w:p>
    <w:p w14:paraId="1D2D8384" w14:textId="66BE6222" w:rsidR="000C0467" w:rsidRDefault="002002E7" w:rsidP="0078116B">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This line of work concentrates on leveraging deep network works on image data for video data so as to transfer knowledge from image models to video models.</w:t>
      </w:r>
    </w:p>
    <w:p w14:paraId="040CA5DA" w14:textId="744348ED" w:rsidR="009A5BAE" w:rsidRDefault="009A5BAE" w:rsidP="0078116B">
      <w:pPr>
        <w:autoSpaceDE w:val="0"/>
        <w:autoSpaceDN w:val="0"/>
        <w:adjustRightInd w:val="0"/>
        <w:spacing w:after="0" w:line="240" w:lineRule="auto"/>
        <w:rPr>
          <w:rFonts w:ascii="NimbusRomNo9L-Regu" w:hAnsi="NimbusRomNo9L-Regu" w:cs="NimbusRomNo9L-Regu"/>
          <w:sz w:val="19"/>
          <w:szCs w:val="19"/>
        </w:rPr>
      </w:pPr>
    </w:p>
    <w:p w14:paraId="545196CB" w14:textId="261EF11D" w:rsidR="009A5BAE" w:rsidRPr="007E5F83" w:rsidRDefault="009A5BAE" w:rsidP="007E5F83">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r w:rsidRPr="007E5F83">
        <w:rPr>
          <w:rFonts w:ascii="NimbusRomNo9L-Medi" w:hAnsi="NimbusRomNo9L-Medi" w:cs="NimbusRomNo9L-Medi"/>
          <w:b/>
          <w:bCs/>
          <w:sz w:val="19"/>
          <w:szCs w:val="19"/>
        </w:rPr>
        <w:t>Interpretability on temporal extent</w:t>
      </w:r>
    </w:p>
    <w:p w14:paraId="3E527DB4" w14:textId="6E0AF3D1" w:rsidR="0078116B" w:rsidRDefault="002002E7" w:rsidP="0078116B">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Temporality in video data frames decides on importance of each frame towards prediction of future events/action. This involves breaking the task into simple primitives over period of time and how they contribute to classification problem. And the machine would learn salient signals on why some actions can be predicted at earlier stage compared to others.</w:t>
      </w:r>
    </w:p>
    <w:p w14:paraId="4D2381A9" w14:textId="66320224" w:rsidR="009A5BAE" w:rsidRDefault="009A5BAE" w:rsidP="0078116B">
      <w:pPr>
        <w:autoSpaceDE w:val="0"/>
        <w:autoSpaceDN w:val="0"/>
        <w:adjustRightInd w:val="0"/>
        <w:spacing w:after="0" w:line="240" w:lineRule="auto"/>
        <w:rPr>
          <w:rFonts w:ascii="NimbusRomNo9L-Regu" w:hAnsi="NimbusRomNo9L-Regu" w:cs="NimbusRomNo9L-Regu"/>
          <w:sz w:val="19"/>
          <w:szCs w:val="19"/>
        </w:rPr>
      </w:pPr>
    </w:p>
    <w:p w14:paraId="7E63457E" w14:textId="77777777" w:rsidR="007E5F83" w:rsidRDefault="007E5F83" w:rsidP="0078116B">
      <w:pPr>
        <w:autoSpaceDE w:val="0"/>
        <w:autoSpaceDN w:val="0"/>
        <w:adjustRightInd w:val="0"/>
        <w:spacing w:after="0" w:line="240" w:lineRule="auto"/>
        <w:rPr>
          <w:rFonts w:ascii="NimbusRomNo9L-Medi" w:hAnsi="NimbusRomNo9L-Medi" w:cs="NimbusRomNo9L-Medi"/>
          <w:b/>
          <w:bCs/>
          <w:sz w:val="19"/>
          <w:szCs w:val="19"/>
        </w:rPr>
      </w:pPr>
    </w:p>
    <w:p w14:paraId="2788FF70" w14:textId="29D24510" w:rsidR="009A5BAE" w:rsidRPr="007E5F83" w:rsidRDefault="009A5BAE" w:rsidP="007E5F83">
      <w:pPr>
        <w:pStyle w:val="ListParagraph"/>
        <w:numPr>
          <w:ilvl w:val="0"/>
          <w:numId w:val="2"/>
        </w:numPr>
        <w:autoSpaceDE w:val="0"/>
        <w:autoSpaceDN w:val="0"/>
        <w:adjustRightInd w:val="0"/>
        <w:spacing w:after="0" w:line="240" w:lineRule="auto"/>
        <w:rPr>
          <w:rFonts w:ascii="NimbusRomNo9L-Medi" w:hAnsi="NimbusRomNo9L-Medi" w:cs="NimbusRomNo9L-Medi"/>
          <w:b/>
          <w:bCs/>
          <w:sz w:val="19"/>
          <w:szCs w:val="19"/>
        </w:rPr>
      </w:pPr>
      <w:r w:rsidRPr="007E5F83">
        <w:rPr>
          <w:rFonts w:ascii="NimbusRomNo9L-Medi" w:hAnsi="NimbusRomNo9L-Medi" w:cs="NimbusRomNo9L-Medi"/>
          <w:b/>
          <w:bCs/>
          <w:sz w:val="19"/>
          <w:szCs w:val="19"/>
        </w:rPr>
        <w:lastRenderedPageBreak/>
        <w:t>Learning from multi-modal data</w:t>
      </w:r>
    </w:p>
    <w:p w14:paraId="784B8D07" w14:textId="659A6145" w:rsidR="00FA65C7" w:rsidRPr="00FA65C7" w:rsidRDefault="00FA65C7" w:rsidP="0078116B">
      <w:pPr>
        <w:autoSpaceDE w:val="0"/>
        <w:autoSpaceDN w:val="0"/>
        <w:adjustRightInd w:val="0"/>
        <w:spacing w:after="0" w:line="240" w:lineRule="auto"/>
        <w:rPr>
          <w:rFonts w:ascii="NimbusRomNo9L-Regu" w:hAnsi="NimbusRomNo9L-Regu" w:cs="NimbusRomNo9L-Regu"/>
          <w:sz w:val="19"/>
          <w:szCs w:val="19"/>
        </w:rPr>
      </w:pPr>
      <w:r w:rsidRPr="00FA65C7">
        <w:rPr>
          <w:rFonts w:ascii="NimbusRomNo9L-Medi" w:hAnsi="NimbusRomNo9L-Medi" w:cs="NimbusRomNo9L-Medi"/>
          <w:sz w:val="19"/>
          <w:szCs w:val="19"/>
        </w:rPr>
        <w:t>Humans consume multi modal data through five senses. This multi modal data can be used to build better understanding of visual field thereby providing a richer semantic meaning to the scene. It could</w:t>
      </w:r>
      <w:r>
        <w:rPr>
          <w:rFonts w:ascii="NimbusRomNo9L-Medi" w:hAnsi="NimbusRomNo9L-Medi" w:cs="NimbusRomNo9L-Medi"/>
          <w:sz w:val="19"/>
          <w:szCs w:val="19"/>
        </w:rPr>
        <w:t xml:space="preserve"> be</w:t>
      </w:r>
      <w:r w:rsidRPr="00FA65C7">
        <w:rPr>
          <w:rFonts w:ascii="NimbusRomNo9L-Medi" w:hAnsi="NimbusRomNo9L-Medi" w:cs="NimbusRomNo9L-Medi"/>
          <w:sz w:val="19"/>
          <w:szCs w:val="19"/>
        </w:rPr>
        <w:t xml:space="preserve"> understood as assigning a noun, verb, preposition &amp; adjective to an action so as to provide more descriptive info such as human action strength or flow thus enabling fine grained action understanding.</w:t>
      </w:r>
    </w:p>
    <w:p w14:paraId="3C9C5460" w14:textId="77777777" w:rsidR="009A5BAE" w:rsidRDefault="009A5BAE" w:rsidP="009C3520">
      <w:pPr>
        <w:autoSpaceDE w:val="0"/>
        <w:autoSpaceDN w:val="0"/>
        <w:adjustRightInd w:val="0"/>
        <w:spacing w:after="0" w:line="240" w:lineRule="auto"/>
        <w:rPr>
          <w:rFonts w:ascii="NimbusSanL-Bold" w:hAnsi="NimbusSanL-Bold" w:cs="NimbusSanL-Bold"/>
          <w:b/>
          <w:bCs/>
        </w:rPr>
      </w:pPr>
    </w:p>
    <w:p w14:paraId="2A135109" w14:textId="497D1575" w:rsidR="009A5BAE" w:rsidRPr="007E5F83" w:rsidRDefault="009A5BAE" w:rsidP="007E5F83">
      <w:pPr>
        <w:pStyle w:val="ListParagraph"/>
        <w:numPr>
          <w:ilvl w:val="0"/>
          <w:numId w:val="2"/>
        </w:numPr>
        <w:autoSpaceDE w:val="0"/>
        <w:autoSpaceDN w:val="0"/>
        <w:adjustRightInd w:val="0"/>
        <w:spacing w:after="0" w:line="240" w:lineRule="auto"/>
        <w:rPr>
          <w:rFonts w:ascii="NimbusSanL-Bold" w:hAnsi="NimbusSanL-Bold" w:cs="NimbusSanL-Bold"/>
          <w:b/>
          <w:bCs/>
        </w:rPr>
      </w:pPr>
      <w:r w:rsidRPr="007E5F83">
        <w:rPr>
          <w:rFonts w:ascii="NimbusRomNo9L-Medi" w:hAnsi="NimbusRomNo9L-Medi" w:cs="NimbusRomNo9L-Medi"/>
          <w:b/>
          <w:bCs/>
          <w:sz w:val="19"/>
          <w:szCs w:val="19"/>
        </w:rPr>
        <w:t>Learning long-term temporal correlations</w:t>
      </w:r>
    </w:p>
    <w:p w14:paraId="7ABD9A14" w14:textId="533E5351" w:rsidR="009A5BAE" w:rsidRPr="0096662B" w:rsidRDefault="00FA65C7" w:rsidP="009C3520">
      <w:pPr>
        <w:autoSpaceDE w:val="0"/>
        <w:autoSpaceDN w:val="0"/>
        <w:adjustRightInd w:val="0"/>
        <w:spacing w:after="0" w:line="240" w:lineRule="auto"/>
        <w:rPr>
          <w:rFonts w:ascii="NimbusRomNo9L-Medi" w:hAnsi="NimbusRomNo9L-Medi" w:cs="NimbusRomNo9L-Medi"/>
          <w:sz w:val="19"/>
          <w:szCs w:val="19"/>
        </w:rPr>
      </w:pPr>
      <w:r w:rsidRPr="0096662B">
        <w:rPr>
          <w:rFonts w:ascii="NimbusRomNo9L-Medi" w:hAnsi="NimbusRomNo9L-Medi" w:cs="NimbusRomNo9L-Medi"/>
          <w:sz w:val="19"/>
          <w:szCs w:val="19"/>
        </w:rPr>
        <w:t xml:space="preserve">Multi modal data can also be used to understand long temporal relationship between </w:t>
      </w:r>
      <w:r w:rsidR="0096662B" w:rsidRPr="0096662B">
        <w:rPr>
          <w:rFonts w:ascii="NimbusRomNo9L-Medi" w:hAnsi="NimbusRomNo9L-Medi" w:cs="NimbusRomNo9L-Medi"/>
          <w:sz w:val="19"/>
          <w:szCs w:val="19"/>
        </w:rPr>
        <w:t>visual entities present in data. Long term sequential correlation enumerates the ordering in which actions occur, strikingly similar to how our brain stores action data.</w:t>
      </w:r>
    </w:p>
    <w:p w14:paraId="06F5FC43" w14:textId="77777777" w:rsidR="00FA65C7" w:rsidRDefault="00FA65C7" w:rsidP="009C3520">
      <w:pPr>
        <w:autoSpaceDE w:val="0"/>
        <w:autoSpaceDN w:val="0"/>
        <w:adjustRightInd w:val="0"/>
        <w:spacing w:after="0" w:line="240" w:lineRule="auto"/>
        <w:rPr>
          <w:rFonts w:ascii="NimbusSanL-Bold" w:hAnsi="NimbusSanL-Bold" w:cs="NimbusSanL-Bold"/>
          <w:b/>
          <w:bCs/>
        </w:rPr>
      </w:pPr>
    </w:p>
    <w:p w14:paraId="43CBC9D9" w14:textId="53975616" w:rsidR="009A5BAE" w:rsidRPr="007E5F83" w:rsidRDefault="002002E7" w:rsidP="007E5F83">
      <w:pPr>
        <w:pStyle w:val="ListParagraph"/>
        <w:numPr>
          <w:ilvl w:val="0"/>
          <w:numId w:val="2"/>
        </w:numPr>
        <w:autoSpaceDE w:val="0"/>
        <w:autoSpaceDN w:val="0"/>
        <w:adjustRightInd w:val="0"/>
        <w:spacing w:after="0" w:line="240" w:lineRule="auto"/>
        <w:rPr>
          <w:rFonts w:ascii="NimbusSanL-Bold" w:hAnsi="NimbusSanL-Bold" w:cs="NimbusSanL-Bold"/>
          <w:b/>
          <w:bCs/>
        </w:rPr>
      </w:pPr>
      <w:r w:rsidRPr="007E5F83">
        <w:rPr>
          <w:rFonts w:ascii="NimbusRomNo9L-Medi" w:hAnsi="NimbusRomNo9L-Medi" w:cs="NimbusRomNo9L-Medi"/>
          <w:b/>
          <w:bCs/>
          <w:sz w:val="19"/>
          <w:szCs w:val="19"/>
        </w:rPr>
        <w:t>Physical aspect of actions</w:t>
      </w:r>
    </w:p>
    <w:p w14:paraId="155AE284" w14:textId="582946C8" w:rsidR="009A5BAE" w:rsidRPr="00BE291F" w:rsidRDefault="0096662B" w:rsidP="009C3520">
      <w:pPr>
        <w:autoSpaceDE w:val="0"/>
        <w:autoSpaceDN w:val="0"/>
        <w:adjustRightInd w:val="0"/>
        <w:spacing w:after="0" w:line="240" w:lineRule="auto"/>
        <w:rPr>
          <w:rFonts w:ascii="NimbusRomNo9L-Medi" w:hAnsi="NimbusRomNo9L-Medi" w:cs="NimbusRomNo9L-Medi"/>
          <w:sz w:val="19"/>
          <w:szCs w:val="19"/>
        </w:rPr>
      </w:pPr>
      <w:r w:rsidRPr="0096662B">
        <w:rPr>
          <w:rFonts w:ascii="NimbusRomNo9L-Medi" w:hAnsi="NimbusRomNo9L-Medi" w:cs="NimbusRomNo9L-Medi"/>
          <w:sz w:val="19"/>
          <w:szCs w:val="19"/>
        </w:rPr>
        <w:t>Motion prediction usually concentrates on higher level action outcomes whereas finding relationship between primitive constituent actions to physical aspects would help provide fine grained action recognition by providing spatial and human-object as well as object – object interactions.</w:t>
      </w:r>
    </w:p>
    <w:p w14:paraId="30BBECDA" w14:textId="347A44B5" w:rsidR="002002E7" w:rsidRDefault="002002E7" w:rsidP="009C3520">
      <w:pPr>
        <w:autoSpaceDE w:val="0"/>
        <w:autoSpaceDN w:val="0"/>
        <w:adjustRightInd w:val="0"/>
        <w:spacing w:after="0" w:line="240" w:lineRule="auto"/>
        <w:rPr>
          <w:rFonts w:ascii="NimbusSanL-Bold" w:hAnsi="NimbusSanL-Bold" w:cs="NimbusSanL-Bold"/>
          <w:b/>
          <w:bCs/>
        </w:rPr>
      </w:pPr>
    </w:p>
    <w:p w14:paraId="51AAA19B" w14:textId="4E79DAE9" w:rsidR="002002E7" w:rsidRPr="007E5F83" w:rsidRDefault="002002E7" w:rsidP="007E5F83">
      <w:pPr>
        <w:pStyle w:val="ListParagraph"/>
        <w:numPr>
          <w:ilvl w:val="0"/>
          <w:numId w:val="2"/>
        </w:numPr>
        <w:autoSpaceDE w:val="0"/>
        <w:autoSpaceDN w:val="0"/>
        <w:adjustRightInd w:val="0"/>
        <w:spacing w:after="0" w:line="240" w:lineRule="auto"/>
        <w:rPr>
          <w:rFonts w:ascii="NimbusSanL-Bold" w:hAnsi="NimbusSanL-Bold" w:cs="NimbusSanL-Bold"/>
          <w:b/>
          <w:bCs/>
        </w:rPr>
      </w:pPr>
      <w:r w:rsidRPr="007E5F83">
        <w:rPr>
          <w:rFonts w:ascii="NimbusRomNo9L-Medi" w:hAnsi="NimbusRomNo9L-Medi" w:cs="NimbusRomNo9L-Medi"/>
          <w:b/>
          <w:bCs/>
          <w:sz w:val="19"/>
          <w:szCs w:val="19"/>
        </w:rPr>
        <w:t>Learning actions without labels</w:t>
      </w:r>
    </w:p>
    <w:p w14:paraId="12FD94C1" w14:textId="1645A752" w:rsidR="002002E7" w:rsidRPr="00BE291F" w:rsidRDefault="0096662B" w:rsidP="009C3520">
      <w:pPr>
        <w:autoSpaceDE w:val="0"/>
        <w:autoSpaceDN w:val="0"/>
        <w:adjustRightInd w:val="0"/>
        <w:spacing w:after="0" w:line="240" w:lineRule="auto"/>
        <w:rPr>
          <w:rFonts w:ascii="NimbusRomNo9L-Medi" w:hAnsi="NimbusRomNo9L-Medi" w:cs="NimbusRomNo9L-Medi"/>
          <w:sz w:val="19"/>
          <w:szCs w:val="19"/>
        </w:rPr>
      </w:pPr>
      <w:r w:rsidRPr="00BE291F">
        <w:rPr>
          <w:rFonts w:ascii="NimbusRomNo9L-Medi" w:hAnsi="NimbusRomNo9L-Medi" w:cs="NimbusRomNo9L-Medi"/>
          <w:sz w:val="19"/>
          <w:szCs w:val="19"/>
        </w:rPr>
        <w:t xml:space="preserve">With </w:t>
      </w:r>
      <w:r w:rsidR="00BE291F" w:rsidRPr="00BE291F">
        <w:rPr>
          <w:rFonts w:ascii="NimbusRomNo9L-Medi" w:hAnsi="NimbusRomNo9L-Medi" w:cs="NimbusRomNo9L-Medi"/>
          <w:sz w:val="19"/>
          <w:szCs w:val="19"/>
        </w:rPr>
        <w:t xml:space="preserve">the prevailing scarcity of availability of </w:t>
      </w:r>
      <w:r w:rsidR="007E5F83" w:rsidRPr="00BE291F">
        <w:rPr>
          <w:rFonts w:ascii="NimbusRomNo9L-Medi" w:hAnsi="NimbusRomNo9L-Medi" w:cs="NimbusRomNo9L-Medi"/>
          <w:sz w:val="19"/>
          <w:szCs w:val="19"/>
        </w:rPr>
        <w:t>high-quality</w:t>
      </w:r>
      <w:r w:rsidR="00BE291F" w:rsidRPr="00BE291F">
        <w:rPr>
          <w:rFonts w:ascii="NimbusRomNo9L-Medi" w:hAnsi="NimbusRomNo9L-Medi" w:cs="NimbusRomNo9L-Medi"/>
          <w:sz w:val="19"/>
          <w:szCs w:val="19"/>
        </w:rPr>
        <w:t xml:space="preserve"> labeled video data for action recognition and prediction , development of a robust and efficient action recognition and prediction approaches that can learn automatically from unlabeled data would be an important milestone.</w:t>
      </w:r>
    </w:p>
    <w:p w14:paraId="35896361" w14:textId="77777777" w:rsidR="002002E7" w:rsidRDefault="002002E7" w:rsidP="009C3520">
      <w:pPr>
        <w:autoSpaceDE w:val="0"/>
        <w:autoSpaceDN w:val="0"/>
        <w:adjustRightInd w:val="0"/>
        <w:spacing w:after="0" w:line="240" w:lineRule="auto"/>
        <w:rPr>
          <w:rFonts w:ascii="NimbusSanL-Bold" w:hAnsi="NimbusSanL-Bold" w:cs="NimbusSanL-Bold"/>
          <w:b/>
          <w:bCs/>
        </w:rPr>
      </w:pPr>
    </w:p>
    <w:p w14:paraId="54A2915D" w14:textId="77777777" w:rsidR="002002E7" w:rsidRDefault="002002E7" w:rsidP="009C3520">
      <w:pPr>
        <w:autoSpaceDE w:val="0"/>
        <w:autoSpaceDN w:val="0"/>
        <w:adjustRightInd w:val="0"/>
        <w:spacing w:after="0" w:line="240" w:lineRule="auto"/>
        <w:rPr>
          <w:rFonts w:ascii="NimbusSanL-Bold" w:hAnsi="NimbusSanL-Bold" w:cs="NimbusSanL-Bold"/>
          <w:b/>
          <w:bCs/>
        </w:rPr>
      </w:pPr>
    </w:p>
    <w:p w14:paraId="573E7489" w14:textId="7D7C63E4" w:rsidR="009C3520" w:rsidRDefault="0096662B" w:rsidP="009C3520">
      <w:pPr>
        <w:autoSpaceDE w:val="0"/>
        <w:autoSpaceDN w:val="0"/>
        <w:adjustRightInd w:val="0"/>
        <w:spacing w:after="0" w:line="240" w:lineRule="auto"/>
        <w:rPr>
          <w:rFonts w:ascii="NimbusSanL-Bold" w:hAnsi="NimbusSanL-Bold" w:cs="NimbusSanL-Bold"/>
          <w:b/>
          <w:bCs/>
          <w:sz w:val="18"/>
          <w:szCs w:val="18"/>
        </w:rPr>
      </w:pPr>
      <w:r>
        <w:rPr>
          <w:rFonts w:ascii="NimbusSanL-Bold" w:hAnsi="NimbusSanL-Bold" w:cs="NimbusSanL-Bold"/>
          <w:b/>
          <w:bCs/>
        </w:rPr>
        <w:t>C</w:t>
      </w:r>
      <w:r>
        <w:rPr>
          <w:rFonts w:ascii="NimbusSanL-Bold" w:hAnsi="NimbusSanL-Bold" w:cs="NimbusSanL-Bold"/>
          <w:b/>
          <w:bCs/>
          <w:sz w:val="18"/>
          <w:szCs w:val="18"/>
        </w:rPr>
        <w:t>ONCLUSIONS</w:t>
      </w:r>
    </w:p>
    <w:p w14:paraId="5D7AF6FD" w14:textId="77777777" w:rsidR="009C3520" w:rsidRDefault="009C3520" w:rsidP="009C3520">
      <w:pPr>
        <w:autoSpaceDE w:val="0"/>
        <w:autoSpaceDN w:val="0"/>
        <w:adjustRightInd w:val="0"/>
        <w:spacing w:after="0" w:line="240" w:lineRule="auto"/>
        <w:rPr>
          <w:rFonts w:ascii="NimbusSanL-Bold" w:hAnsi="NimbusSanL-Bold" w:cs="NimbusSanL-Bold"/>
          <w:b/>
          <w:bCs/>
          <w:sz w:val="18"/>
          <w:szCs w:val="18"/>
        </w:rPr>
      </w:pPr>
    </w:p>
    <w:p w14:paraId="7A3A119C" w14:textId="5B7B5C58" w:rsidR="0078116B" w:rsidRDefault="69EE1D9F" w:rsidP="69EE1D9F">
      <w:pPr>
        <w:autoSpaceDE w:val="0"/>
        <w:autoSpaceDN w:val="0"/>
        <w:adjustRightInd w:val="0"/>
        <w:spacing w:after="0" w:line="240" w:lineRule="auto"/>
        <w:rPr>
          <w:rFonts w:ascii="NimbusRomNo9L-Regu" w:hAnsi="NimbusRomNo9L-Regu" w:cs="NimbusRomNo9L-Regu"/>
          <w:sz w:val="19"/>
          <w:szCs w:val="19"/>
          <w:highlight w:val="yellow"/>
        </w:rPr>
      </w:pPr>
      <w:commentRangeStart w:id="105"/>
      <w:commentRangeStart w:id="106"/>
      <w:r w:rsidRPr="69EE1D9F">
        <w:rPr>
          <w:rFonts w:ascii="NimbusRomNo9L-Regu" w:hAnsi="NimbusRomNo9L-Regu" w:cs="NimbusRomNo9L-Regu"/>
          <w:sz w:val="19"/>
          <w:szCs w:val="19"/>
          <w:highlight w:val="yellow"/>
        </w:rPr>
        <w:t>The availability of big data and powerful models diverts the research focus about human actions from understanding the present to reasoning the future. We have presented a complete survey of state-of-the-art techniques for action recognition and prediction from videos. These techniques became particularly interesting in recent decades due to their promising and practical applications in several emerging fields focusing on human movements. We investigate several aspects of the existing attempts including handcrafted feature design, models and algorithms, deep architectures, datasets, and system performance evaluation protocols. Future research directions are also discussed in this survey.</w:t>
      </w:r>
      <w:commentRangeEnd w:id="105"/>
      <w:r w:rsidR="009C3520">
        <w:commentReference w:id="105"/>
      </w:r>
      <w:commentRangeEnd w:id="106"/>
      <w:r w:rsidR="00DB481E">
        <w:rPr>
          <w:rStyle w:val="CommentReference"/>
        </w:rPr>
        <w:commentReference w:id="106"/>
      </w:r>
    </w:p>
    <w:p w14:paraId="31E3D761" w14:textId="26927CB4" w:rsidR="0078116B" w:rsidRDefault="0078116B" w:rsidP="0078116B">
      <w:pPr>
        <w:autoSpaceDE w:val="0"/>
        <w:autoSpaceDN w:val="0"/>
        <w:adjustRightInd w:val="0"/>
        <w:spacing w:after="0" w:line="240" w:lineRule="auto"/>
        <w:rPr>
          <w:rFonts w:ascii="NimbusRomNo9L-Regu" w:hAnsi="NimbusRomNo9L-Regu" w:cs="NimbusRomNo9L-Regu"/>
          <w:sz w:val="19"/>
          <w:szCs w:val="19"/>
        </w:rPr>
      </w:pPr>
    </w:p>
    <w:p w14:paraId="57F3656B" w14:textId="77777777" w:rsidR="009C3520" w:rsidRPr="003A3474" w:rsidRDefault="009C3520" w:rsidP="0078116B">
      <w:pPr>
        <w:autoSpaceDE w:val="0"/>
        <w:autoSpaceDN w:val="0"/>
        <w:adjustRightInd w:val="0"/>
        <w:spacing w:after="0" w:line="240" w:lineRule="auto"/>
        <w:rPr>
          <w:rFonts w:ascii="NimbusRomNo9L-Regu" w:hAnsi="NimbusRomNo9L-Regu" w:cs="NimbusRomNo9L-Regu"/>
          <w:sz w:val="19"/>
          <w:szCs w:val="19"/>
        </w:rPr>
      </w:pPr>
    </w:p>
    <w:p w14:paraId="0E993D7E" w14:textId="2936DD61" w:rsidR="00323EF7" w:rsidRDefault="00323EF7">
      <w:r>
        <w:t xml:space="preserve">References: </w:t>
      </w:r>
    </w:p>
    <w:p w14:paraId="351C2BA7" w14:textId="1172F6A9" w:rsidR="00881445" w:rsidRDefault="0015389A" w:rsidP="00323EF7">
      <w:pPr>
        <w:pStyle w:val="ListParagraph"/>
        <w:numPr>
          <w:ilvl w:val="0"/>
          <w:numId w:val="1"/>
        </w:numPr>
      </w:pPr>
      <w:hyperlink r:id="rId8" w:history="1">
        <w:r w:rsidR="00323EF7" w:rsidRPr="00323EF7">
          <w:rPr>
            <w:rStyle w:val="Hyperlink"/>
          </w:rPr>
          <w:t>The Poisson Equation in Image &amp; Shape Processing</w:t>
        </w:r>
      </w:hyperlink>
    </w:p>
    <w:p w14:paraId="026D5CA2" w14:textId="0AD8BE6A" w:rsidR="00323EF7" w:rsidRDefault="0015389A" w:rsidP="00323EF7">
      <w:pPr>
        <w:pStyle w:val="ListParagraph"/>
        <w:numPr>
          <w:ilvl w:val="0"/>
          <w:numId w:val="1"/>
        </w:numPr>
      </w:pPr>
      <w:hyperlink r:id="rId9" w:history="1">
        <w:r w:rsidR="00D738DE" w:rsidRPr="00D738DE">
          <w:rPr>
            <w:rStyle w:val="Hyperlink"/>
          </w:rPr>
          <w:t>Gabor filter</w:t>
        </w:r>
      </w:hyperlink>
    </w:p>
    <w:p w14:paraId="380D904C" w14:textId="2E3F2847" w:rsidR="00D738DE" w:rsidRDefault="0015389A" w:rsidP="00323EF7">
      <w:pPr>
        <w:pStyle w:val="ListParagraph"/>
        <w:numPr>
          <w:ilvl w:val="0"/>
          <w:numId w:val="1"/>
        </w:numPr>
      </w:pPr>
      <w:hyperlink r:id="rId10" w:anchor="Spatio-temporal_interest_point_detectors" w:history="1">
        <w:r w:rsidR="00D738DE" w:rsidRPr="00D738DE">
          <w:rPr>
            <w:rStyle w:val="Hyperlink"/>
          </w:rPr>
          <w:t>Spatiotemporal Hessian Matrix</w:t>
        </w:r>
      </w:hyperlink>
    </w:p>
    <w:p w14:paraId="47F8EF4E" w14:textId="77777777" w:rsidR="00D738DE" w:rsidRDefault="00D738DE" w:rsidP="00323EF7">
      <w:pPr>
        <w:pStyle w:val="ListParagraph"/>
        <w:numPr>
          <w:ilvl w:val="0"/>
          <w:numId w:val="1"/>
        </w:numPr>
      </w:pPr>
    </w:p>
    <w:sectPr w:rsidR="00D738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ghonda Tchinda, Erman" w:date="2020-03-20T16:01:00Z" w:initials="NE">
    <w:p w14:paraId="021AA532" w14:textId="1560A874" w:rsidR="69EE1D9F" w:rsidRDefault="69EE1D9F">
      <w:r>
        <w:t>What is LSTM?</w:t>
      </w:r>
      <w:r>
        <w:annotationRef/>
      </w:r>
    </w:p>
  </w:comment>
  <w:comment w:id="1" w:author="Yadav,Mukul C" w:date="2020-03-21T02:49:00Z" w:initials="YC">
    <w:p w14:paraId="382B38F7" w14:textId="2DD36E06" w:rsidR="00DB481E" w:rsidRDefault="00DB481E">
      <w:pPr>
        <w:pStyle w:val="CommentText"/>
      </w:pPr>
      <w:r>
        <w:rPr>
          <w:rStyle w:val="CommentReference"/>
        </w:rPr>
        <w:annotationRef/>
      </w:r>
      <w:r>
        <w:t xml:space="preserve">By LSTM, I meant one of the </w:t>
      </w:r>
      <w:proofErr w:type="gramStart"/>
      <w:r>
        <w:t>reference</w:t>
      </w:r>
      <w:proofErr w:type="gramEnd"/>
      <w:r>
        <w:t xml:space="preserve"> in a paper for Long Short term memory network</w:t>
      </w:r>
    </w:p>
  </w:comment>
  <w:comment w:id="2" w:author="Nghonda Tchinda, Erman" w:date="2020-03-20T16:05:00Z" w:initials="NE">
    <w:p w14:paraId="39E4C20F" w14:textId="349C79D8" w:rsidR="69EE1D9F" w:rsidRDefault="69EE1D9F">
      <w:r>
        <w:t>Can you explain in simple words what you mean here? Intra- and Inter-class?</w:t>
      </w:r>
      <w:r>
        <w:annotationRef/>
      </w:r>
    </w:p>
  </w:comment>
  <w:comment w:id="3" w:author="Yadav,Mukul C" w:date="2020-03-21T02:55:00Z" w:initials="YC">
    <w:p w14:paraId="227FB606" w14:textId="2D4DDA55" w:rsidR="0015389A" w:rsidRDefault="0015389A">
      <w:pPr>
        <w:pStyle w:val="CommentText"/>
      </w:pPr>
      <w:r>
        <w:rPr>
          <w:rStyle w:val="CommentReference"/>
        </w:rPr>
        <w:annotationRef/>
      </w:r>
      <w:r w:rsidR="00033280">
        <w:t>By Intra class variation, the paper meant variations in poses of objects belonging to same class. And by inter class variation,  the research work states the differences in object representation that helps distinguish one pose from another</w:t>
      </w:r>
    </w:p>
  </w:comment>
  <w:comment w:id="4" w:author="Nghonda Tchinda, Erman" w:date="2020-03-20T16:22:00Z" w:initials="NE">
    <w:p w14:paraId="7CDA78B4" w14:textId="1E12FE74" w:rsidR="69EE1D9F" w:rsidRDefault="69EE1D9F">
      <w:r>
        <w:t xml:space="preserve">How the vector-based representation of actions </w:t>
      </w:r>
      <w:proofErr w:type="gramStart"/>
      <w:r>
        <w:t>contribute</w:t>
      </w:r>
      <w:proofErr w:type="gramEnd"/>
      <w:r>
        <w:t xml:space="preserve"> to solved the challenges like pose variation? What is the relationship between the two sentences?</w:t>
      </w:r>
      <w:r>
        <w:annotationRef/>
      </w:r>
    </w:p>
  </w:comment>
  <w:comment w:id="5" w:author="Yadav,Mukul C" w:date="2020-03-22T18:52:00Z" w:initials="YC">
    <w:p w14:paraId="70403E3B" w14:textId="45117161" w:rsidR="00033280" w:rsidRDefault="00033280">
      <w:pPr>
        <w:pStyle w:val="CommentText"/>
      </w:pPr>
      <w:r>
        <w:rPr>
          <w:rStyle w:val="CommentReference"/>
        </w:rPr>
        <w:annotationRef/>
      </w:r>
      <w:r>
        <w:t>Vector based representation means we derive feature vectors from image which is later used to map to set of poses that correspond to a particular movement class. As per the survey paper, they leverage  PCA and SVM based classifiers to achieve the same.</w:t>
      </w:r>
    </w:p>
  </w:comment>
  <w:comment w:id="6" w:author="Nghonda Tchinda, Erman" w:date="2020-03-20T16:24:00Z" w:initials="NE">
    <w:p w14:paraId="67A04FF6" w14:textId="608DA931" w:rsidR="69EE1D9F" w:rsidRDefault="69EE1D9F">
      <w:r>
        <w:t>Can you simply explain this section with your own words?</w:t>
      </w:r>
      <w:r>
        <w:annotationRef/>
      </w:r>
    </w:p>
  </w:comment>
  <w:comment w:id="7" w:author="Yadav,Mukul C" w:date="2020-03-23T00:35:00Z" w:initials="YC">
    <w:p w14:paraId="77A8424D" w14:textId="013E5C0C" w:rsidR="00A421C9" w:rsidRDefault="00A421C9">
      <w:pPr>
        <w:pStyle w:val="CommentText"/>
      </w:pPr>
      <w:r>
        <w:t xml:space="preserve">Done. </w:t>
      </w:r>
      <w:r>
        <w:rPr>
          <w:rStyle w:val="CommentReference"/>
        </w:rPr>
        <w:annotationRef/>
      </w:r>
      <w:r>
        <w:t>I have summarized it to couple of sentences.</w:t>
      </w:r>
    </w:p>
  </w:comment>
  <w:comment w:id="75" w:author="Nghonda Tchinda, Erman" w:date="2020-03-20T16:25:00Z" w:initials="NE">
    <w:p w14:paraId="0ECAF62F" w14:textId="70772E0E" w:rsidR="0015389A" w:rsidRDefault="69EE1D9F">
      <w:r>
        <w:t>Can you simply explain this section with your own words?</w:t>
      </w:r>
      <w:r>
        <w:annotationRef/>
      </w:r>
    </w:p>
  </w:comment>
  <w:comment w:id="76" w:author="Yadav,Mukul C" w:date="2020-03-23T01:56:00Z" w:initials="YC">
    <w:p w14:paraId="268717F2" w14:textId="0AD50980" w:rsidR="00C0578A" w:rsidRDefault="00C0578A">
      <w:pPr>
        <w:pStyle w:val="CommentText"/>
      </w:pPr>
      <w:r>
        <w:rPr>
          <w:rStyle w:val="CommentReference"/>
        </w:rPr>
        <w:annotationRef/>
      </w:r>
      <w:r>
        <w:t>Done</w:t>
      </w:r>
    </w:p>
  </w:comment>
  <w:comment w:id="99" w:author="Nghonda Tchinda, Erman" w:date="2020-03-20T16:30:00Z" w:initials="NE">
    <w:p w14:paraId="4FB6AE98" w14:textId="4000D944" w:rsidR="0015389A" w:rsidRDefault="69EE1D9F">
      <w:r>
        <w:t>What is the advan</w:t>
      </w:r>
      <w:r w:rsidR="00033280">
        <w:t>tage</w:t>
      </w:r>
      <w:r>
        <w:t xml:space="preserve"> of using Local Representatio vs Holistic method?</w:t>
      </w:r>
      <w:r>
        <w:annotationRef/>
      </w:r>
    </w:p>
  </w:comment>
  <w:comment w:id="100" w:author="Yadav,Mukul C" w:date="2020-03-22T22:55:00Z" w:initials="YC">
    <w:p w14:paraId="7B9BD5E0" w14:textId="297E8ACE" w:rsidR="006B2012" w:rsidRDefault="006B2012">
      <w:pPr>
        <w:pStyle w:val="CommentText"/>
      </w:pPr>
      <w:r>
        <w:rPr>
          <w:rStyle w:val="CommentReference"/>
        </w:rPr>
        <w:annotationRef/>
      </w:r>
      <w:r>
        <w:t xml:space="preserve">Local representation </w:t>
      </w:r>
      <w:proofErr w:type="gramStart"/>
      <w:r>
        <w:t>tend</w:t>
      </w:r>
      <w:proofErr w:type="gramEnd"/>
      <w:r>
        <w:t xml:space="preserve"> to overcome inherent problem of holistic representation </w:t>
      </w:r>
      <w:r w:rsidR="008D54A2">
        <w:t>of not being sensitive to noise</w:t>
      </w:r>
    </w:p>
  </w:comment>
  <w:comment w:id="103" w:author="Nghonda Tchinda, Erman" w:date="2020-03-20T16:41:00Z" w:initials="NE">
    <w:p w14:paraId="026816A9" w14:textId="0F069E30" w:rsidR="69EE1D9F" w:rsidRDefault="69EE1D9F">
      <w:r>
        <w:t>How is do you represent a model? How do you describe it</w:t>
      </w:r>
      <w:r w:rsidR="00FA0341">
        <w:t>s</w:t>
      </w:r>
      <w:r>
        <w:t xml:space="preserve"> state? Does it use words as the direct classification approach?</w:t>
      </w:r>
      <w:r>
        <w:annotationRef/>
      </w:r>
    </w:p>
    <w:p w14:paraId="235354D2" w14:textId="554A2AC3" w:rsidR="00DB481E" w:rsidRDefault="00DB481E"/>
  </w:comment>
  <w:comment w:id="104" w:author="Yadav,Mukul C" w:date="2020-03-21T02:49:00Z" w:initials="YC">
    <w:p w14:paraId="39197DF8" w14:textId="77777777" w:rsidR="00DB481E" w:rsidRDefault="00DB481E" w:rsidP="00DB481E">
      <w:r>
        <w:rPr>
          <w:rStyle w:val="CommentReference"/>
        </w:rPr>
        <w:annotationRef/>
      </w:r>
    </w:p>
    <w:p w14:paraId="47D6B7AF" w14:textId="220256D5" w:rsidR="00DB481E" w:rsidRDefault="00DB481E" w:rsidP="00DB481E">
      <w:pPr>
        <w:pStyle w:val="CommentText"/>
      </w:pPr>
      <w:r>
        <w:t>As far as my understanding goes, this does use visual wording to understand sequential frames as trajectory plotting to name an action</w:t>
      </w:r>
    </w:p>
  </w:comment>
  <w:comment w:id="105" w:author="Nghonda Tchinda, Erman" w:date="2020-03-20T17:08:00Z" w:initials="NE">
    <w:p w14:paraId="27EDB355" w14:textId="1B074C02" w:rsidR="69EE1D9F" w:rsidRDefault="69EE1D9F">
      <w:r>
        <w:t>Your conclu</w:t>
      </w:r>
      <w:r w:rsidR="00033280">
        <w:t>s</w:t>
      </w:r>
      <w:r>
        <w:t>ion should not be on the survey itself. Instead, it should be on the model that fit well with our data.</w:t>
      </w:r>
      <w:r>
        <w:annotationRef/>
      </w:r>
    </w:p>
  </w:comment>
  <w:comment w:id="106" w:author="Yadav,Mukul C" w:date="2020-03-21T02:50:00Z" w:initials="YC">
    <w:p w14:paraId="233099D9" w14:textId="5D395AA1" w:rsidR="00DB481E" w:rsidRDefault="00DB481E">
      <w:pPr>
        <w:pStyle w:val="CommentText"/>
      </w:pPr>
      <w:r>
        <w:rPr>
          <w:rStyle w:val="CommentReference"/>
        </w:rPr>
        <w:annotationRef/>
      </w:r>
      <w:r>
        <w:t>Agreed, I will include my results from next line of work that I will be performing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1AA532" w15:done="0"/>
  <w15:commentEx w15:paraId="382B38F7" w15:paraIdParent="021AA532" w15:done="0"/>
  <w15:commentEx w15:paraId="39E4C20F" w15:done="0"/>
  <w15:commentEx w15:paraId="227FB606" w15:paraIdParent="39E4C20F" w15:done="0"/>
  <w15:commentEx w15:paraId="7CDA78B4" w15:done="0"/>
  <w15:commentEx w15:paraId="70403E3B" w15:paraIdParent="7CDA78B4" w15:done="0"/>
  <w15:commentEx w15:paraId="67A04FF6" w15:done="0"/>
  <w15:commentEx w15:paraId="77A8424D" w15:paraIdParent="67A04FF6" w15:done="0"/>
  <w15:commentEx w15:paraId="0ECAF62F" w15:done="0"/>
  <w15:commentEx w15:paraId="268717F2" w15:paraIdParent="0ECAF62F" w15:done="0"/>
  <w15:commentEx w15:paraId="4FB6AE98" w15:done="0"/>
  <w15:commentEx w15:paraId="7B9BD5E0" w15:paraIdParent="4FB6AE98" w15:done="0"/>
  <w15:commentEx w15:paraId="235354D2" w15:done="0"/>
  <w15:commentEx w15:paraId="47D6B7AF" w15:paraIdParent="235354D2" w15:done="0"/>
  <w15:commentEx w15:paraId="27EDB355" w15:done="0"/>
  <w15:commentEx w15:paraId="233099D9" w15:paraIdParent="27EDB3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1AA532" w16cid:durableId="36907529"/>
  <w16cid:commentId w16cid:paraId="382B38F7" w16cid:durableId="221FFF47"/>
  <w16cid:commentId w16cid:paraId="39E4C20F" w16cid:durableId="6161F1C9"/>
  <w16cid:commentId w16cid:paraId="227FB606" w16cid:durableId="2220008D"/>
  <w16cid:commentId w16cid:paraId="7CDA78B4" w16cid:durableId="2802A240"/>
  <w16cid:commentId w16cid:paraId="70403E3B" w16cid:durableId="22223285"/>
  <w16cid:commentId w16cid:paraId="67A04FF6" w16cid:durableId="05B31A82"/>
  <w16cid:commentId w16cid:paraId="77A8424D" w16cid:durableId="222282E7"/>
  <w16cid:commentId w16cid:paraId="0ECAF62F" w16cid:durableId="32B65B7E"/>
  <w16cid:commentId w16cid:paraId="268717F2" w16cid:durableId="222295D6"/>
  <w16cid:commentId w16cid:paraId="4FB6AE98" w16cid:durableId="6A3008FE"/>
  <w16cid:commentId w16cid:paraId="7B9BD5E0" w16cid:durableId="22226B4B"/>
  <w16cid:commentId w16cid:paraId="235354D2" w16cid:durableId="7935A2B9"/>
  <w16cid:commentId w16cid:paraId="47D6B7AF" w16cid:durableId="221FFF38"/>
  <w16cid:commentId w16cid:paraId="27EDB355" w16cid:durableId="6D7907ED"/>
  <w16cid:commentId w16cid:paraId="233099D9" w16cid:durableId="221FFF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SanL-ReguItal">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43908"/>
    <w:multiLevelType w:val="hybridMultilevel"/>
    <w:tmpl w:val="F1AE4CB2"/>
    <w:lvl w:ilvl="0" w:tplc="D924F4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F4496"/>
    <w:multiLevelType w:val="hybridMultilevel"/>
    <w:tmpl w:val="48820020"/>
    <w:lvl w:ilvl="0" w:tplc="0AE2D90C">
      <w:start w:val="3"/>
      <w:numFmt w:val="bullet"/>
      <w:lvlText w:val="-"/>
      <w:lvlJc w:val="left"/>
      <w:pPr>
        <w:ind w:left="720" w:hanging="360"/>
      </w:pPr>
      <w:rPr>
        <w:rFonts w:ascii="NimbusSanL-ReguItal" w:eastAsiaTheme="minorHAnsi" w:hAnsi="NimbusSanL-ReguItal" w:cs="NimbusSanL-ReguIt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dav,Mukul C">
    <w15:presenceInfo w15:providerId="None" w15:userId="Yadav,Mukul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C2"/>
    <w:rsid w:val="00020643"/>
    <w:rsid w:val="00033280"/>
    <w:rsid w:val="00046B47"/>
    <w:rsid w:val="000525D3"/>
    <w:rsid w:val="000B151E"/>
    <w:rsid w:val="000C0467"/>
    <w:rsid w:val="00114D15"/>
    <w:rsid w:val="00151F43"/>
    <w:rsid w:val="0015389A"/>
    <w:rsid w:val="001F6AFC"/>
    <w:rsid w:val="002002E7"/>
    <w:rsid w:val="002111EB"/>
    <w:rsid w:val="00213CEE"/>
    <w:rsid w:val="00246997"/>
    <w:rsid w:val="00295A0F"/>
    <w:rsid w:val="00323EF7"/>
    <w:rsid w:val="003A3474"/>
    <w:rsid w:val="003A3CB6"/>
    <w:rsid w:val="00457083"/>
    <w:rsid w:val="00490247"/>
    <w:rsid w:val="004D6CA4"/>
    <w:rsid w:val="004F4A5D"/>
    <w:rsid w:val="00514716"/>
    <w:rsid w:val="006B2012"/>
    <w:rsid w:val="00746B1A"/>
    <w:rsid w:val="0078116B"/>
    <w:rsid w:val="00796DA8"/>
    <w:rsid w:val="007A516F"/>
    <w:rsid w:val="007D35CA"/>
    <w:rsid w:val="007E5F83"/>
    <w:rsid w:val="0086076A"/>
    <w:rsid w:val="00881445"/>
    <w:rsid w:val="008D54A2"/>
    <w:rsid w:val="008E35C5"/>
    <w:rsid w:val="0096662B"/>
    <w:rsid w:val="00966C30"/>
    <w:rsid w:val="009A5BAE"/>
    <w:rsid w:val="009C3520"/>
    <w:rsid w:val="009D140F"/>
    <w:rsid w:val="00A421C9"/>
    <w:rsid w:val="00A624FF"/>
    <w:rsid w:val="00AD2C39"/>
    <w:rsid w:val="00B253DE"/>
    <w:rsid w:val="00B40A0F"/>
    <w:rsid w:val="00B74D2A"/>
    <w:rsid w:val="00BE291F"/>
    <w:rsid w:val="00BE460E"/>
    <w:rsid w:val="00BE73B2"/>
    <w:rsid w:val="00C01057"/>
    <w:rsid w:val="00C0578A"/>
    <w:rsid w:val="00C1093E"/>
    <w:rsid w:val="00C329C2"/>
    <w:rsid w:val="00C47B6A"/>
    <w:rsid w:val="00CC20E1"/>
    <w:rsid w:val="00CD2A69"/>
    <w:rsid w:val="00CE1479"/>
    <w:rsid w:val="00D2242F"/>
    <w:rsid w:val="00D318AF"/>
    <w:rsid w:val="00D35F3A"/>
    <w:rsid w:val="00D366D1"/>
    <w:rsid w:val="00D50110"/>
    <w:rsid w:val="00D62BB3"/>
    <w:rsid w:val="00D738DE"/>
    <w:rsid w:val="00D9196E"/>
    <w:rsid w:val="00DA2A66"/>
    <w:rsid w:val="00DB481E"/>
    <w:rsid w:val="00E11F7C"/>
    <w:rsid w:val="00E72D9D"/>
    <w:rsid w:val="00E75D6B"/>
    <w:rsid w:val="00E83BE1"/>
    <w:rsid w:val="00E864A6"/>
    <w:rsid w:val="00EC7461"/>
    <w:rsid w:val="00F24A89"/>
    <w:rsid w:val="00F75BDE"/>
    <w:rsid w:val="00FA0341"/>
    <w:rsid w:val="00FA65C7"/>
    <w:rsid w:val="00FF02DA"/>
    <w:rsid w:val="69EE1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3969"/>
  <w15:chartTrackingRefBased/>
  <w15:docId w15:val="{DD552427-C57F-40E5-872E-AAB48565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EF7"/>
    <w:pPr>
      <w:ind w:left="720"/>
      <w:contextualSpacing/>
    </w:pPr>
  </w:style>
  <w:style w:type="character" w:styleId="Hyperlink">
    <w:name w:val="Hyperlink"/>
    <w:basedOn w:val="DefaultParagraphFont"/>
    <w:uiPriority w:val="99"/>
    <w:unhideWhenUsed/>
    <w:rsid w:val="00323EF7"/>
    <w:rPr>
      <w:color w:val="0563C1" w:themeColor="hyperlink"/>
      <w:u w:val="single"/>
    </w:rPr>
  </w:style>
  <w:style w:type="character" w:styleId="UnresolvedMention">
    <w:name w:val="Unresolved Mention"/>
    <w:basedOn w:val="DefaultParagraphFont"/>
    <w:uiPriority w:val="99"/>
    <w:semiHidden/>
    <w:unhideWhenUsed/>
    <w:rsid w:val="00323EF7"/>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36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6D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B481E"/>
    <w:rPr>
      <w:b/>
      <w:bCs/>
    </w:rPr>
  </w:style>
  <w:style w:type="character" w:customStyle="1" w:styleId="CommentSubjectChar">
    <w:name w:val="Comment Subject Char"/>
    <w:basedOn w:val="CommentTextChar"/>
    <w:link w:val="CommentSubject"/>
    <w:uiPriority w:val="99"/>
    <w:semiHidden/>
    <w:rsid w:val="00DB48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jhu.edu/~misha/Fall07/"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en.wikipedia.org/wiki/Corner_detection" TargetMode="External"/><Relationship Id="rId4" Type="http://schemas.openxmlformats.org/officeDocument/2006/relationships/webSettings" Target="webSettings.xml"/><Relationship Id="rId9" Type="http://schemas.openxmlformats.org/officeDocument/2006/relationships/hyperlink" Target="https://medium.com/@anuj_shah/through-the-eyes-of-gabor-filter-17d1fdb3ac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6</Pages>
  <Words>3158</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Yadav,Mukul C</dc:creator>
  <cp:keywords/>
  <dc:description/>
  <cp:lastModifiedBy>Yadav,Mukul C</cp:lastModifiedBy>
  <cp:revision>2</cp:revision>
  <dcterms:created xsi:type="dcterms:W3CDTF">2020-02-06T22:26:00Z</dcterms:created>
  <dcterms:modified xsi:type="dcterms:W3CDTF">2020-03-23T06:34:00Z</dcterms:modified>
</cp:coreProperties>
</file>